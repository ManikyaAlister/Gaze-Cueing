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CE9C8" w14:textId="10E0A4B5" w:rsidR="00D44144" w:rsidRDefault="00A5722E" w:rsidP="00D44144">
      <w:pPr>
        <w:spacing w:line="480" w:lineRule="auto"/>
        <w:jc w:val="center"/>
        <w:rPr>
          <w:rFonts w:ascii="Times New Roman" w:hAnsi="Times New Roman" w:cs="Times New Roman"/>
          <w:b/>
          <w:bCs/>
        </w:rPr>
      </w:pPr>
      <w:ins w:id="0" w:author="Manikya Alister" w:date="2021-04-28T07:25:00Z">
        <w:r>
          <w:rPr>
            <w:rFonts w:ascii="Times New Roman" w:hAnsi="Times New Roman" w:cs="Times New Roman"/>
            <w:b/>
            <w:bCs/>
          </w:rPr>
          <w:t xml:space="preserve">How Does </w:t>
        </w:r>
      </w:ins>
      <w:ins w:id="1" w:author="Manikya Alister" w:date="2021-04-28T07:26:00Z">
        <w:r>
          <w:rPr>
            <w:rFonts w:ascii="Times New Roman" w:hAnsi="Times New Roman" w:cs="Times New Roman"/>
            <w:b/>
            <w:bCs/>
          </w:rPr>
          <w:t>G</w:t>
        </w:r>
      </w:ins>
      <w:ins w:id="2" w:author="Manikya Alister" w:date="2021-04-28T07:25:00Z">
        <w:r>
          <w:rPr>
            <w:rFonts w:ascii="Times New Roman" w:hAnsi="Times New Roman" w:cs="Times New Roman"/>
            <w:b/>
            <w:bCs/>
          </w:rPr>
          <w:t xml:space="preserve">aze </w:t>
        </w:r>
      </w:ins>
      <w:ins w:id="3" w:author="Manikya Alister" w:date="2021-04-28T07:26:00Z">
        <w:r>
          <w:rPr>
            <w:rFonts w:ascii="Times New Roman" w:hAnsi="Times New Roman" w:cs="Times New Roman"/>
            <w:b/>
            <w:bCs/>
          </w:rPr>
          <w:t>C</w:t>
        </w:r>
      </w:ins>
      <w:ins w:id="4" w:author="Manikya Alister" w:date="2021-04-28T07:25:00Z">
        <w:r>
          <w:rPr>
            <w:rFonts w:ascii="Times New Roman" w:hAnsi="Times New Roman" w:cs="Times New Roman"/>
            <w:b/>
            <w:bCs/>
          </w:rPr>
          <w:t xml:space="preserve">ueing </w:t>
        </w:r>
      </w:ins>
      <w:ins w:id="5" w:author="Manikya Alister" w:date="2021-04-28T07:37:00Z">
        <w:r w:rsidR="00834A4E">
          <w:rPr>
            <w:rFonts w:ascii="Times New Roman" w:hAnsi="Times New Roman" w:cs="Times New Roman"/>
            <w:b/>
            <w:bCs/>
          </w:rPr>
          <w:t>Influence</w:t>
        </w:r>
      </w:ins>
      <w:ins w:id="6" w:author="Manikya Alister" w:date="2021-04-28T07:26:00Z">
        <w:r>
          <w:rPr>
            <w:rFonts w:ascii="Times New Roman" w:hAnsi="Times New Roman" w:cs="Times New Roman"/>
            <w:b/>
            <w:bCs/>
          </w:rPr>
          <w:t xml:space="preserve"> the Decision-Making Process</w:t>
        </w:r>
      </w:ins>
      <w:ins w:id="7" w:author="Manikya Alister" w:date="2021-04-27T15:29:00Z">
        <w:r w:rsidR="00BE2558">
          <w:rPr>
            <w:rFonts w:ascii="Times New Roman" w:hAnsi="Times New Roman" w:cs="Times New Roman"/>
            <w:b/>
            <w:bCs/>
          </w:rPr>
          <w:t xml:space="preserve">? </w:t>
        </w:r>
      </w:ins>
      <w:ins w:id="8" w:author="Manikya Alister" w:date="2021-04-28T07:26:00Z">
        <w:r>
          <w:rPr>
            <w:rFonts w:ascii="Times New Roman" w:hAnsi="Times New Roman" w:cs="Times New Roman"/>
            <w:b/>
            <w:bCs/>
          </w:rPr>
          <w:t>A Computational Invest</w:t>
        </w:r>
      </w:ins>
      <w:ins w:id="9" w:author="Manikya Alister" w:date="2021-04-28T07:27:00Z">
        <w:r>
          <w:rPr>
            <w:rFonts w:ascii="Times New Roman" w:hAnsi="Times New Roman" w:cs="Times New Roman"/>
            <w:b/>
            <w:bCs/>
          </w:rPr>
          <w:t>igation of the Gaze Cueing Effect</w:t>
        </w:r>
      </w:ins>
      <w:del w:id="10" w:author="Manikya Alister" w:date="2021-04-27T15:28:00Z">
        <w:r w:rsidR="000973B2" w:rsidDel="009D646A">
          <w:rPr>
            <w:rFonts w:ascii="Times New Roman" w:hAnsi="Times New Roman" w:cs="Times New Roman"/>
            <w:b/>
            <w:bCs/>
          </w:rPr>
          <w:delText xml:space="preserve">Bias or Facilitation? </w:delText>
        </w:r>
        <w:r w:rsidR="000973B2" w:rsidDel="00BE2558">
          <w:rPr>
            <w:rFonts w:ascii="Times New Roman" w:hAnsi="Times New Roman" w:cs="Times New Roman"/>
            <w:b/>
            <w:bCs/>
          </w:rPr>
          <w:delText xml:space="preserve">A </w:delText>
        </w:r>
      </w:del>
      <w:del w:id="11" w:author="Manikya Alister" w:date="2021-04-28T07:24:00Z">
        <w:r w:rsidR="000973B2" w:rsidDel="00A5722E">
          <w:rPr>
            <w:rFonts w:ascii="Times New Roman" w:hAnsi="Times New Roman" w:cs="Times New Roman"/>
            <w:b/>
            <w:bCs/>
          </w:rPr>
          <w:delText>Computational Investigation of the Gaze Cueing Effect</w:delText>
        </w:r>
      </w:del>
    </w:p>
    <w:p w14:paraId="09940D78" w14:textId="47F25007" w:rsidR="00CB43AB" w:rsidRDefault="00C971EB" w:rsidP="00CB43AB">
      <w:pPr>
        <w:spacing w:line="480" w:lineRule="auto"/>
        <w:ind w:firstLine="720"/>
        <w:rPr>
          <w:ins w:id="12" w:author="Manikya Alister" w:date="2021-04-24T15:20:00Z"/>
          <w:rFonts w:ascii="Times New Roman" w:hAnsi="Times New Roman" w:cs="Times New Roman"/>
        </w:rPr>
      </w:pPr>
      <w:del w:id="13" w:author="Manikya Alister" w:date="2021-04-30T09:26:00Z">
        <w:r w:rsidRPr="00BE2558" w:rsidDel="00E14CE5">
          <w:rPr>
            <w:rFonts w:ascii="Times New Roman" w:hAnsi="Times New Roman" w:cs="Times New Roman"/>
            <w:strike/>
            <w:rPrChange w:id="14" w:author="Manikya Alister" w:date="2021-04-27T15:30:00Z">
              <w:rPr>
                <w:rFonts w:ascii="Times New Roman" w:hAnsi="Times New Roman" w:cs="Times New Roman"/>
              </w:rPr>
            </w:rPrChange>
          </w:rPr>
          <w:delText>Sel</w:delText>
        </w:r>
        <w:r w:rsidR="00D44144" w:rsidRPr="00BE2558" w:rsidDel="00E14CE5">
          <w:rPr>
            <w:strike/>
            <w:rPrChange w:id="15" w:author="Manikya Alister" w:date="2021-04-27T15:30:00Z">
              <w:rPr/>
            </w:rPrChange>
          </w:rPr>
          <w:delText>e</w:delText>
        </w:r>
        <w:r w:rsidRPr="00BE2558" w:rsidDel="00E14CE5">
          <w:rPr>
            <w:rFonts w:ascii="Times New Roman" w:hAnsi="Times New Roman" w:cs="Times New Roman"/>
            <w:strike/>
            <w:rPrChange w:id="16" w:author="Manikya Alister" w:date="2021-04-27T15:30:00Z">
              <w:rPr>
                <w:rFonts w:ascii="Times New Roman" w:hAnsi="Times New Roman" w:cs="Times New Roman"/>
              </w:rPr>
            </w:rPrChange>
          </w:rPr>
          <w:delText xml:space="preserve">ctive covert visual attention </w:delText>
        </w:r>
      </w:del>
      <w:del w:id="17" w:author="Manikya Alister" w:date="2021-04-24T14:37:00Z">
        <w:r w:rsidRPr="00BE2558" w:rsidDel="000973B2">
          <w:rPr>
            <w:rFonts w:ascii="Times New Roman" w:hAnsi="Times New Roman" w:cs="Times New Roman"/>
            <w:strike/>
            <w:rPrChange w:id="18" w:author="Manikya Alister" w:date="2021-04-27T15:30:00Z">
              <w:rPr>
                <w:rFonts w:ascii="Times New Roman" w:hAnsi="Times New Roman" w:cs="Times New Roman"/>
              </w:rPr>
            </w:rPrChange>
          </w:rPr>
          <w:delText xml:space="preserve">to specific locations within our visual field </w:delText>
        </w:r>
      </w:del>
      <w:del w:id="19" w:author="Manikya Alister" w:date="2021-04-30T09:26:00Z">
        <w:r w:rsidRPr="00BE2558" w:rsidDel="00E14CE5">
          <w:rPr>
            <w:rFonts w:ascii="Times New Roman" w:hAnsi="Times New Roman" w:cs="Times New Roman"/>
            <w:strike/>
            <w:rPrChange w:id="20" w:author="Manikya Alister" w:date="2021-04-27T15:30:00Z">
              <w:rPr>
                <w:rFonts w:ascii="Times New Roman" w:hAnsi="Times New Roman" w:cs="Times New Roman"/>
              </w:rPr>
            </w:rPrChange>
          </w:rPr>
          <w:delText xml:space="preserve">is necessary given limitations on the amount of visual information we can process </w:delText>
        </w:r>
      </w:del>
      <w:del w:id="21" w:author="Manikya Alister" w:date="2021-04-24T14:33:00Z">
        <w:r w:rsidRPr="00BE2558" w:rsidDel="000973B2">
          <w:rPr>
            <w:rFonts w:ascii="Times New Roman" w:hAnsi="Times New Roman" w:cs="Times New Roman"/>
            <w:strike/>
            <w:rPrChange w:id="22" w:author="Manikya Alister" w:date="2021-04-27T15:30:00Z">
              <w:rPr>
                <w:rFonts w:ascii="Times New Roman" w:hAnsi="Times New Roman" w:cs="Times New Roman"/>
              </w:rPr>
            </w:rPrChange>
          </w:rPr>
          <w:delText xml:space="preserve">through to consciousness </w:delText>
        </w:r>
      </w:del>
      <w:del w:id="23" w:author="Manikya Alister" w:date="2021-04-30T09:26:00Z">
        <w:r w:rsidRPr="00BE2558" w:rsidDel="00E14CE5">
          <w:rPr>
            <w:rFonts w:ascii="Times New Roman" w:hAnsi="Times New Roman" w:cs="Times New Roman"/>
            <w:strike/>
            <w:rPrChange w:id="24" w:author="Manikya Alister" w:date="2021-04-27T15:30:00Z">
              <w:rPr>
                <w:rFonts w:ascii="Times New Roman" w:hAnsi="Times New Roman" w:cs="Times New Roman"/>
              </w:rPr>
            </w:rPrChange>
          </w:rPr>
          <w:delText>at a given time</w:delText>
        </w:r>
        <w:r w:rsidR="00CD2A61" w:rsidRPr="00BE2558" w:rsidDel="00E14CE5">
          <w:rPr>
            <w:rFonts w:ascii="Times New Roman" w:hAnsi="Times New Roman" w:cs="Times New Roman"/>
            <w:strike/>
            <w:rPrChange w:id="25" w:author="Manikya Alister" w:date="2021-04-27T15:30:00Z">
              <w:rPr>
                <w:rFonts w:ascii="Times New Roman" w:hAnsi="Times New Roman" w:cs="Times New Roman"/>
              </w:rPr>
            </w:rPrChange>
          </w:rPr>
          <w:delText xml:space="preserve"> (see Desimone &amp; Duncan, 1995</w:delText>
        </w:r>
        <w:r w:rsidR="0059120A" w:rsidRPr="00BE2558" w:rsidDel="00E14CE5">
          <w:rPr>
            <w:rFonts w:ascii="Times New Roman" w:hAnsi="Times New Roman" w:cs="Times New Roman"/>
            <w:strike/>
            <w:rPrChange w:id="26" w:author="Manikya Alister" w:date="2021-04-27T15:30:00Z">
              <w:rPr>
                <w:rFonts w:ascii="Times New Roman" w:hAnsi="Times New Roman" w:cs="Times New Roman"/>
              </w:rPr>
            </w:rPrChange>
          </w:rPr>
          <w:delText xml:space="preserve"> for a review</w:delText>
        </w:r>
        <w:r w:rsidR="00CD2A61" w:rsidRPr="00BE2558" w:rsidDel="00E14CE5">
          <w:rPr>
            <w:rFonts w:ascii="Times New Roman" w:hAnsi="Times New Roman" w:cs="Times New Roman"/>
            <w:strike/>
            <w:rPrChange w:id="27" w:author="Manikya Alister" w:date="2021-04-27T15:30:00Z">
              <w:rPr>
                <w:rFonts w:ascii="Times New Roman" w:hAnsi="Times New Roman" w:cs="Times New Roman"/>
              </w:rPr>
            </w:rPrChange>
          </w:rPr>
          <w:delText>)</w:delText>
        </w:r>
        <w:r w:rsidRPr="00BE2558" w:rsidDel="00E14CE5">
          <w:rPr>
            <w:rFonts w:ascii="Times New Roman" w:hAnsi="Times New Roman" w:cs="Times New Roman"/>
            <w:strike/>
            <w:rPrChange w:id="28" w:author="Manikya Alister" w:date="2021-04-27T15:30:00Z">
              <w:rPr>
                <w:rFonts w:ascii="Times New Roman" w:hAnsi="Times New Roman" w:cs="Times New Roman"/>
              </w:rPr>
            </w:rPrChange>
          </w:rPr>
          <w:delText xml:space="preserve">. </w:delText>
        </w:r>
        <w:r w:rsidR="008B4241" w:rsidRPr="00BE2558" w:rsidDel="00E14CE5">
          <w:rPr>
            <w:rFonts w:ascii="Times New Roman" w:hAnsi="Times New Roman" w:cs="Times New Roman"/>
            <w:strike/>
            <w:rPrChange w:id="29" w:author="Manikya Alister" w:date="2021-04-27T15:30:00Z">
              <w:rPr>
                <w:rFonts w:ascii="Times New Roman" w:hAnsi="Times New Roman" w:cs="Times New Roman"/>
              </w:rPr>
            </w:rPrChange>
          </w:rPr>
          <w:delText xml:space="preserve">In order </w:delText>
        </w:r>
      </w:del>
      <w:del w:id="30" w:author="Manikya Alister" w:date="2021-04-24T14:38:00Z">
        <w:r w:rsidR="008B4241" w:rsidRPr="00BE2558" w:rsidDel="000973B2">
          <w:rPr>
            <w:rFonts w:ascii="Times New Roman" w:hAnsi="Times New Roman" w:cs="Times New Roman"/>
            <w:strike/>
            <w:rPrChange w:id="31" w:author="Manikya Alister" w:date="2021-04-27T15:30:00Z">
              <w:rPr>
                <w:rFonts w:ascii="Times New Roman" w:hAnsi="Times New Roman" w:cs="Times New Roman"/>
              </w:rPr>
            </w:rPrChange>
          </w:rPr>
          <w:delText xml:space="preserve">for this selective attention mechanism to ensure we </w:delText>
        </w:r>
      </w:del>
      <w:del w:id="32" w:author="Manikya Alister" w:date="2021-04-30T09:26:00Z">
        <w:r w:rsidR="008B4241" w:rsidRPr="00BE2558" w:rsidDel="00E14CE5">
          <w:rPr>
            <w:rFonts w:ascii="Times New Roman" w:hAnsi="Times New Roman" w:cs="Times New Roman"/>
            <w:strike/>
            <w:rPrChange w:id="33" w:author="Manikya Alister" w:date="2021-04-27T15:30:00Z">
              <w:rPr>
                <w:rFonts w:ascii="Times New Roman" w:hAnsi="Times New Roman" w:cs="Times New Roman"/>
              </w:rPr>
            </w:rPrChange>
          </w:rPr>
          <w:delText xml:space="preserve">preferentially process visual information of potential importance, specific </w:delText>
        </w:r>
      </w:del>
      <w:del w:id="34" w:author="Manikya Alister" w:date="2021-04-24T14:33:00Z">
        <w:r w:rsidR="008B4241" w:rsidRPr="00BE2558" w:rsidDel="000973B2">
          <w:rPr>
            <w:rFonts w:ascii="Times New Roman" w:hAnsi="Times New Roman" w:cs="Times New Roman"/>
            <w:strike/>
            <w:rPrChange w:id="35" w:author="Manikya Alister" w:date="2021-04-27T15:30:00Z">
              <w:rPr>
                <w:rFonts w:ascii="Times New Roman" w:hAnsi="Times New Roman" w:cs="Times New Roman"/>
              </w:rPr>
            </w:rPrChange>
          </w:rPr>
          <w:delText xml:space="preserve">visual </w:delText>
        </w:r>
      </w:del>
      <w:del w:id="36" w:author="Manikya Alister" w:date="2021-04-30T09:26:00Z">
        <w:r w:rsidR="008B4241" w:rsidRPr="00BE2558" w:rsidDel="00E14CE5">
          <w:rPr>
            <w:rFonts w:ascii="Times New Roman" w:hAnsi="Times New Roman" w:cs="Times New Roman"/>
            <w:strike/>
            <w:rPrChange w:id="37" w:author="Manikya Alister" w:date="2021-04-27T15:30:00Z">
              <w:rPr>
                <w:rFonts w:ascii="Times New Roman" w:hAnsi="Times New Roman" w:cs="Times New Roman"/>
              </w:rPr>
            </w:rPrChange>
          </w:rPr>
          <w:delText>cues within the visual field are used as spatial signals to guide our attention</w:delText>
        </w:r>
        <w:r w:rsidR="00D303D8" w:rsidRPr="00BE2558" w:rsidDel="00E14CE5">
          <w:rPr>
            <w:rFonts w:ascii="Times New Roman" w:hAnsi="Times New Roman" w:cs="Times New Roman"/>
            <w:strike/>
            <w:rPrChange w:id="38" w:author="Manikya Alister" w:date="2021-04-27T15:30:00Z">
              <w:rPr>
                <w:rFonts w:ascii="Times New Roman" w:hAnsi="Times New Roman" w:cs="Times New Roman"/>
              </w:rPr>
            </w:rPrChange>
          </w:rPr>
          <w:delText xml:space="preserve"> </w:delText>
        </w:r>
        <w:r w:rsidR="002D0196" w:rsidRPr="00BE2558" w:rsidDel="00E14CE5">
          <w:rPr>
            <w:rFonts w:ascii="Times New Roman" w:hAnsi="Times New Roman" w:cs="Times New Roman"/>
            <w:strike/>
            <w:rPrChange w:id="39" w:author="Manikya Alister" w:date="2021-04-27T15:30:00Z">
              <w:rPr>
                <w:rFonts w:ascii="Times New Roman" w:hAnsi="Times New Roman" w:cs="Times New Roman"/>
              </w:rPr>
            </w:rPrChange>
          </w:rPr>
          <w:delText xml:space="preserve">to </w:delText>
        </w:r>
      </w:del>
      <w:del w:id="40" w:author="Manikya Alister" w:date="2021-04-24T14:34:00Z">
        <w:r w:rsidR="002D0196" w:rsidRPr="00BE2558" w:rsidDel="000973B2">
          <w:rPr>
            <w:rFonts w:ascii="Times New Roman" w:hAnsi="Times New Roman" w:cs="Times New Roman"/>
            <w:strike/>
            <w:rPrChange w:id="41" w:author="Manikya Alister" w:date="2021-04-27T15:30:00Z">
              <w:rPr>
                <w:rFonts w:ascii="Times New Roman" w:hAnsi="Times New Roman" w:cs="Times New Roman"/>
              </w:rPr>
            </w:rPrChange>
          </w:rPr>
          <w:delText>subsets of the visual field</w:delText>
        </w:r>
      </w:del>
      <w:del w:id="42" w:author="Manikya Alister" w:date="2021-04-30T09:26:00Z">
        <w:r w:rsidR="002D0196" w:rsidRPr="00BE2558" w:rsidDel="00E14CE5">
          <w:rPr>
            <w:rFonts w:ascii="Times New Roman" w:hAnsi="Times New Roman" w:cs="Times New Roman"/>
            <w:strike/>
            <w:rPrChange w:id="43" w:author="Manikya Alister" w:date="2021-04-27T15:30:00Z">
              <w:rPr>
                <w:rFonts w:ascii="Times New Roman" w:hAnsi="Times New Roman" w:cs="Times New Roman"/>
              </w:rPr>
            </w:rPrChange>
          </w:rPr>
          <w:delText xml:space="preserve"> where perceptual processing is supposedly increased, </w:delText>
        </w:r>
      </w:del>
      <w:del w:id="44" w:author="Manikya Alister" w:date="2021-04-24T15:14:00Z">
        <w:r w:rsidR="002D0196" w:rsidRPr="00BE2558" w:rsidDel="005A647D">
          <w:rPr>
            <w:rFonts w:ascii="Times New Roman" w:hAnsi="Times New Roman" w:cs="Times New Roman"/>
            <w:strike/>
            <w:rPrChange w:id="45" w:author="Manikya Alister" w:date="2021-04-27T15:30:00Z">
              <w:rPr>
                <w:rFonts w:ascii="Times New Roman" w:hAnsi="Times New Roman" w:cs="Times New Roman"/>
              </w:rPr>
            </w:rPrChange>
          </w:rPr>
          <w:delText xml:space="preserve">as indexed by response time and accuracy </w:delText>
        </w:r>
      </w:del>
      <w:del w:id="46" w:author="Manikya Alister" w:date="2021-04-24T15:13:00Z">
        <w:r w:rsidR="002D0196" w:rsidRPr="00BE2558" w:rsidDel="005A647D">
          <w:rPr>
            <w:rFonts w:ascii="Times New Roman" w:hAnsi="Times New Roman" w:cs="Times New Roman"/>
            <w:strike/>
            <w:rPrChange w:id="47" w:author="Manikya Alister" w:date="2021-04-27T15:30:00Z">
              <w:rPr>
                <w:rFonts w:ascii="Times New Roman" w:hAnsi="Times New Roman" w:cs="Times New Roman"/>
              </w:rPr>
            </w:rPrChange>
          </w:rPr>
          <w:delText xml:space="preserve">increases </w:delText>
        </w:r>
      </w:del>
      <w:del w:id="48" w:author="Manikya Alister" w:date="2021-04-24T15:14:00Z">
        <w:r w:rsidR="002D0196" w:rsidRPr="00BE2558" w:rsidDel="005A647D">
          <w:rPr>
            <w:rFonts w:ascii="Times New Roman" w:hAnsi="Times New Roman" w:cs="Times New Roman"/>
            <w:strike/>
            <w:rPrChange w:id="49" w:author="Manikya Alister" w:date="2021-04-27T15:30:00Z">
              <w:rPr>
                <w:rFonts w:ascii="Times New Roman" w:hAnsi="Times New Roman" w:cs="Times New Roman"/>
              </w:rPr>
            </w:rPrChange>
          </w:rPr>
          <w:delText>to targets appearing at cued locations (</w:delText>
        </w:r>
        <w:r w:rsidR="00D303D8" w:rsidRPr="00BE2558" w:rsidDel="005A647D">
          <w:rPr>
            <w:rFonts w:ascii="Times New Roman" w:hAnsi="Times New Roman" w:cs="Times New Roman"/>
            <w:strike/>
            <w:rPrChange w:id="50" w:author="Manikya Alister" w:date="2021-04-27T15:30:00Z">
              <w:rPr>
                <w:rFonts w:ascii="Times New Roman" w:hAnsi="Times New Roman" w:cs="Times New Roman"/>
              </w:rPr>
            </w:rPrChange>
          </w:rPr>
          <w:delText xml:space="preserve">see Posner, 1980; Posner et al., 1980; Posner &amp; Petersen, 1990). </w:delText>
        </w:r>
      </w:del>
      <w:del w:id="51" w:author="Manikya Alister" w:date="2021-04-30T09:26:00Z">
        <w:r w:rsidR="003D1B27" w:rsidRPr="00BE2558" w:rsidDel="00E14CE5">
          <w:rPr>
            <w:rFonts w:ascii="Times New Roman" w:hAnsi="Times New Roman" w:cs="Times New Roman"/>
            <w:strike/>
            <w:rPrChange w:id="52" w:author="Manikya Alister" w:date="2021-04-27T15:30:00Z">
              <w:rPr>
                <w:rFonts w:ascii="Times New Roman" w:hAnsi="Times New Roman" w:cs="Times New Roman"/>
              </w:rPr>
            </w:rPrChange>
          </w:rPr>
          <w:delText>Selective</w:delText>
        </w:r>
        <w:r w:rsidR="00560DD1" w:rsidRPr="00BE2558" w:rsidDel="00E14CE5">
          <w:rPr>
            <w:rFonts w:ascii="Times New Roman" w:hAnsi="Times New Roman" w:cs="Times New Roman"/>
            <w:strike/>
            <w:rPrChange w:id="53" w:author="Manikya Alister" w:date="2021-04-27T15:30:00Z">
              <w:rPr>
                <w:rFonts w:ascii="Times New Roman" w:hAnsi="Times New Roman" w:cs="Times New Roman"/>
              </w:rPr>
            </w:rPrChange>
          </w:rPr>
          <w:delText xml:space="preserve"> </w:delText>
        </w:r>
        <w:r w:rsidR="003D1B27" w:rsidRPr="00BE2558" w:rsidDel="00E14CE5">
          <w:rPr>
            <w:rFonts w:ascii="Times New Roman" w:hAnsi="Times New Roman" w:cs="Times New Roman"/>
            <w:strike/>
            <w:rPrChange w:id="54" w:author="Manikya Alister" w:date="2021-04-27T15:30:00Z">
              <w:rPr>
                <w:rFonts w:ascii="Times New Roman" w:hAnsi="Times New Roman" w:cs="Times New Roman"/>
              </w:rPr>
            </w:rPrChange>
          </w:rPr>
          <w:delText xml:space="preserve">covert visual </w:delText>
        </w:r>
        <w:r w:rsidR="00560DD1" w:rsidRPr="00BE2558" w:rsidDel="00E14CE5">
          <w:rPr>
            <w:rFonts w:ascii="Times New Roman" w:hAnsi="Times New Roman" w:cs="Times New Roman"/>
            <w:strike/>
            <w:rPrChange w:id="55" w:author="Manikya Alister" w:date="2021-04-27T15:30:00Z">
              <w:rPr>
                <w:rFonts w:ascii="Times New Roman" w:hAnsi="Times New Roman" w:cs="Times New Roman"/>
              </w:rPr>
            </w:rPrChange>
          </w:rPr>
          <w:delText xml:space="preserve">attention appears to be shifted by a number of cues </w:delText>
        </w:r>
        <w:r w:rsidR="003D1B27" w:rsidRPr="00BE2558" w:rsidDel="00E14CE5">
          <w:rPr>
            <w:rFonts w:ascii="Times New Roman" w:hAnsi="Times New Roman" w:cs="Times New Roman"/>
            <w:strike/>
            <w:rPrChange w:id="56" w:author="Manikya Alister" w:date="2021-04-27T15:30:00Z">
              <w:rPr>
                <w:rFonts w:ascii="Times New Roman" w:hAnsi="Times New Roman" w:cs="Times New Roman"/>
              </w:rPr>
            </w:rPrChange>
          </w:rPr>
          <w:delText>but,</w:delText>
        </w:r>
        <w:r w:rsidR="00560DD1" w:rsidRPr="00BE2558" w:rsidDel="00E14CE5">
          <w:rPr>
            <w:rFonts w:ascii="Times New Roman" w:hAnsi="Times New Roman" w:cs="Times New Roman"/>
            <w:strike/>
            <w:rPrChange w:id="57" w:author="Manikya Alister" w:date="2021-04-27T15:30:00Z">
              <w:rPr>
                <w:rFonts w:ascii="Times New Roman" w:hAnsi="Times New Roman" w:cs="Times New Roman"/>
              </w:rPr>
            </w:rPrChange>
          </w:rPr>
          <w:delText xml:space="preserve"> </w:delText>
        </w:r>
        <w:r w:rsidR="003D1B27" w:rsidRPr="00BE2558" w:rsidDel="00E14CE5">
          <w:rPr>
            <w:rFonts w:ascii="Times New Roman" w:hAnsi="Times New Roman" w:cs="Times New Roman"/>
            <w:strike/>
            <w:rPrChange w:id="58" w:author="Manikya Alister" w:date="2021-04-27T15:30:00Z">
              <w:rPr>
                <w:rFonts w:ascii="Times New Roman" w:hAnsi="Times New Roman" w:cs="Times New Roman"/>
              </w:rPr>
            </w:rPrChange>
          </w:rPr>
          <w:delText>i</w:delText>
        </w:r>
        <w:r w:rsidR="00560DD1" w:rsidRPr="00BE2558" w:rsidDel="00E14CE5">
          <w:rPr>
            <w:rFonts w:ascii="Times New Roman" w:hAnsi="Times New Roman" w:cs="Times New Roman"/>
            <w:strike/>
            <w:rPrChange w:id="59" w:author="Manikya Alister" w:date="2021-04-27T15:30:00Z">
              <w:rPr>
                <w:rFonts w:ascii="Times New Roman" w:hAnsi="Times New Roman" w:cs="Times New Roman"/>
              </w:rPr>
            </w:rPrChange>
          </w:rPr>
          <w:delText xml:space="preserve">n particular, by others’ </w:delText>
        </w:r>
        <w:r w:rsidR="00DB7C7A" w:rsidRPr="00BE2558" w:rsidDel="00E14CE5">
          <w:rPr>
            <w:rFonts w:ascii="Times New Roman" w:hAnsi="Times New Roman" w:cs="Times New Roman"/>
            <w:strike/>
            <w:rPrChange w:id="60" w:author="Manikya Alister" w:date="2021-04-27T15:30:00Z">
              <w:rPr>
                <w:rFonts w:ascii="Times New Roman" w:hAnsi="Times New Roman" w:cs="Times New Roman"/>
              </w:rPr>
            </w:rPrChange>
          </w:rPr>
          <w:delText xml:space="preserve">averted </w:delText>
        </w:r>
        <w:r w:rsidR="00560DD1" w:rsidRPr="00BE2558" w:rsidDel="00E14CE5">
          <w:rPr>
            <w:rFonts w:ascii="Times New Roman" w:hAnsi="Times New Roman" w:cs="Times New Roman"/>
            <w:strike/>
            <w:rPrChange w:id="61" w:author="Manikya Alister" w:date="2021-04-27T15:30:00Z">
              <w:rPr>
                <w:rFonts w:ascii="Times New Roman" w:hAnsi="Times New Roman" w:cs="Times New Roman"/>
              </w:rPr>
            </w:rPrChange>
          </w:rPr>
          <w:delText>eye gaze</w:delText>
        </w:r>
        <w:r w:rsidR="00A65595" w:rsidRPr="00BE2558" w:rsidDel="00E14CE5">
          <w:rPr>
            <w:rFonts w:ascii="Times New Roman" w:hAnsi="Times New Roman" w:cs="Times New Roman"/>
            <w:strike/>
            <w:rPrChange w:id="62" w:author="Manikya Alister" w:date="2021-04-27T15:30:00Z">
              <w:rPr>
                <w:rFonts w:ascii="Times New Roman" w:hAnsi="Times New Roman" w:cs="Times New Roman"/>
              </w:rPr>
            </w:rPrChange>
          </w:rPr>
          <w:delText xml:space="preserve"> (see Frishen et al., 2007, Dalmaso et al., 2020 for reviews). </w:delText>
        </w:r>
      </w:del>
      <w:moveFromRangeStart w:id="63" w:author="Manikya Alister" w:date="2021-04-24T15:07:00Z" w:name="move70169262"/>
      <w:moveFrom w:id="64" w:author="Manikya Alister" w:date="2021-04-24T15:07:00Z">
        <w:del w:id="65" w:author="Manikya Alister" w:date="2021-04-30T09:26:00Z">
          <w:r w:rsidR="00492DBB" w:rsidRPr="00BE2558" w:rsidDel="00E14CE5">
            <w:rPr>
              <w:rFonts w:ascii="Times New Roman" w:hAnsi="Times New Roman" w:cs="Times New Roman"/>
              <w:strike/>
              <w:rPrChange w:id="66" w:author="Manikya Alister" w:date="2021-04-27T15:30:00Z">
                <w:rPr>
                  <w:rFonts w:ascii="Times New Roman" w:hAnsi="Times New Roman" w:cs="Times New Roman"/>
                </w:rPr>
              </w:rPrChange>
            </w:rPr>
            <w:delText xml:space="preserve">This makes sense from a theoretical perspective, given eye gaze cues are considered to be critical to the development of human social cognition (e.g., see </w:delText>
          </w:r>
          <w:r w:rsidR="00D44144" w:rsidRPr="00BE2558" w:rsidDel="00E14CE5">
            <w:rPr>
              <w:rFonts w:ascii="Times New Roman" w:hAnsi="Times New Roman" w:cs="Times New Roman"/>
              <w:strike/>
              <w:rPrChange w:id="67" w:author="Manikya Alister" w:date="2021-04-27T15:30:00Z">
                <w:rPr>
                  <w:rFonts w:ascii="Times New Roman" w:hAnsi="Times New Roman" w:cs="Times New Roman"/>
                </w:rPr>
              </w:rPrChange>
            </w:rPr>
            <w:delText>Argyle &amp; Cook, 1976; Baron-Cohen &amp; Belmonte</w:delText>
          </w:r>
          <w:r w:rsidR="00171B32" w:rsidRPr="00BE2558" w:rsidDel="00E14CE5">
            <w:rPr>
              <w:rFonts w:ascii="Times New Roman" w:hAnsi="Times New Roman" w:cs="Times New Roman"/>
              <w:strike/>
              <w:rPrChange w:id="68" w:author="Manikya Alister" w:date="2021-04-27T15:30:00Z">
                <w:rPr>
                  <w:rFonts w:ascii="Times New Roman" w:hAnsi="Times New Roman" w:cs="Times New Roman"/>
                </w:rPr>
              </w:rPrChange>
            </w:rPr>
            <w:delText>, 2005;</w:delText>
          </w:r>
          <w:r w:rsidR="00D44144" w:rsidRPr="00BE2558" w:rsidDel="00E14CE5">
            <w:rPr>
              <w:rFonts w:ascii="Times New Roman" w:hAnsi="Times New Roman" w:cs="Times New Roman"/>
              <w:strike/>
              <w:rPrChange w:id="69" w:author="Manikya Alister" w:date="2021-04-27T15:30:00Z">
                <w:rPr>
                  <w:rFonts w:ascii="Times New Roman" w:hAnsi="Times New Roman" w:cs="Times New Roman"/>
                </w:rPr>
              </w:rPrChange>
            </w:rPr>
            <w:delText xml:space="preserve"> </w:delText>
          </w:r>
          <w:r w:rsidR="00492DBB" w:rsidRPr="00BE2558" w:rsidDel="00E14CE5">
            <w:rPr>
              <w:rFonts w:ascii="Times New Roman" w:hAnsi="Times New Roman" w:cs="Times New Roman"/>
              <w:strike/>
              <w:rPrChange w:id="70" w:author="Manikya Alister" w:date="2021-04-27T15:30:00Z">
                <w:rPr>
                  <w:rFonts w:ascii="Times New Roman" w:hAnsi="Times New Roman" w:cs="Times New Roman"/>
                </w:rPr>
              </w:rPrChange>
            </w:rPr>
            <w:delText xml:space="preserve">Emery, 2000; </w:delText>
          </w:r>
          <w:r w:rsidR="00D44144" w:rsidRPr="00BE2558" w:rsidDel="00E14CE5">
            <w:rPr>
              <w:rFonts w:ascii="Times New Roman" w:hAnsi="Times New Roman" w:cs="Times New Roman"/>
              <w:strike/>
              <w:rPrChange w:id="71" w:author="Manikya Alister" w:date="2021-04-27T15:30:00Z">
                <w:rPr>
                  <w:rFonts w:ascii="Times New Roman" w:hAnsi="Times New Roman" w:cs="Times New Roman"/>
                </w:rPr>
              </w:rPrChange>
            </w:rPr>
            <w:delText xml:space="preserve">Frith, 2008; </w:delText>
          </w:r>
          <w:r w:rsidR="00492DBB" w:rsidRPr="00BE2558" w:rsidDel="00E14CE5">
            <w:rPr>
              <w:rFonts w:ascii="Times New Roman" w:hAnsi="Times New Roman" w:cs="Times New Roman"/>
              <w:strike/>
              <w:rPrChange w:id="72" w:author="Manikya Alister" w:date="2021-04-27T15:30:00Z">
                <w:rPr>
                  <w:rFonts w:ascii="Times New Roman" w:hAnsi="Times New Roman" w:cs="Times New Roman"/>
                </w:rPr>
              </w:rPrChange>
            </w:rPr>
            <w:delText>Kleinke, 1986</w:delText>
          </w:r>
          <w:r w:rsidR="00D44144" w:rsidRPr="00BE2558" w:rsidDel="00E14CE5">
            <w:rPr>
              <w:rFonts w:ascii="Times New Roman" w:hAnsi="Times New Roman" w:cs="Times New Roman"/>
              <w:strike/>
              <w:rPrChange w:id="73" w:author="Manikya Alister" w:date="2021-04-27T15:30:00Z">
                <w:rPr>
                  <w:rFonts w:ascii="Times New Roman" w:hAnsi="Times New Roman" w:cs="Times New Roman"/>
                </w:rPr>
              </w:rPrChange>
            </w:rPr>
            <w:delText xml:space="preserve"> for theoretical reviews</w:delText>
          </w:r>
          <w:r w:rsidR="00492DBB" w:rsidRPr="00BE2558" w:rsidDel="00E14CE5">
            <w:rPr>
              <w:rFonts w:ascii="Times New Roman" w:hAnsi="Times New Roman" w:cs="Times New Roman"/>
              <w:strike/>
              <w:rPrChange w:id="74" w:author="Manikya Alister" w:date="2021-04-27T15:30:00Z">
                <w:rPr>
                  <w:rFonts w:ascii="Times New Roman" w:hAnsi="Times New Roman" w:cs="Times New Roman"/>
                </w:rPr>
              </w:rPrChange>
            </w:rPr>
            <w:delText>)</w:delText>
          </w:r>
          <w:r w:rsidR="004E3256" w:rsidRPr="00BE2558" w:rsidDel="00E14CE5">
            <w:rPr>
              <w:rFonts w:ascii="Times New Roman" w:hAnsi="Times New Roman" w:cs="Times New Roman"/>
              <w:strike/>
              <w:rPrChange w:id="75" w:author="Manikya Alister" w:date="2021-04-27T15:30:00Z">
                <w:rPr>
                  <w:rFonts w:ascii="Times New Roman" w:hAnsi="Times New Roman" w:cs="Times New Roman"/>
                </w:rPr>
              </w:rPrChange>
            </w:rPr>
            <w:delText>.</w:delText>
          </w:r>
        </w:del>
      </w:moveFrom>
      <w:moveFromRangeEnd w:id="63"/>
      <w:ins w:id="76" w:author="Manikya Alister" w:date="2021-04-24T14:55:00Z">
        <w:r w:rsidR="00B9608F">
          <w:rPr>
            <w:rFonts w:ascii="Times New Roman" w:hAnsi="Times New Roman" w:cs="Times New Roman"/>
          </w:rPr>
          <w:t>Gaze cueing</w:t>
        </w:r>
      </w:ins>
      <w:ins w:id="77" w:author="Manikya Alister" w:date="2021-04-24T14:39:00Z">
        <w:r w:rsidR="000973B2">
          <w:rPr>
            <w:rFonts w:ascii="Times New Roman" w:hAnsi="Times New Roman" w:cs="Times New Roman"/>
          </w:rPr>
          <w:t xml:space="preserve"> refers to </w:t>
        </w:r>
      </w:ins>
      <w:ins w:id="78" w:author="Manikya Alister" w:date="2021-04-24T14:40:00Z">
        <w:r w:rsidR="000973B2">
          <w:rPr>
            <w:rFonts w:ascii="Times New Roman" w:hAnsi="Times New Roman" w:cs="Times New Roman"/>
          </w:rPr>
          <w:t>the</w:t>
        </w:r>
      </w:ins>
      <w:ins w:id="79" w:author="Manikya Alister" w:date="2021-04-24T14:39:00Z">
        <w:r w:rsidR="000973B2">
          <w:rPr>
            <w:rFonts w:ascii="Times New Roman" w:hAnsi="Times New Roman" w:cs="Times New Roman"/>
          </w:rPr>
          <w:t xml:space="preserve"> tendency for </w:t>
        </w:r>
      </w:ins>
      <w:ins w:id="80" w:author="Manikya Alister" w:date="2021-04-24T14:42:00Z">
        <w:r w:rsidR="000973B2">
          <w:rPr>
            <w:rFonts w:ascii="Times New Roman" w:hAnsi="Times New Roman" w:cs="Times New Roman"/>
          </w:rPr>
          <w:t>people’s selective</w:t>
        </w:r>
      </w:ins>
      <w:ins w:id="81" w:author="Manikya Alister" w:date="2021-04-24T14:41:00Z">
        <w:r w:rsidR="000973B2">
          <w:rPr>
            <w:rFonts w:ascii="Times New Roman" w:hAnsi="Times New Roman" w:cs="Times New Roman"/>
          </w:rPr>
          <w:t xml:space="preserve"> </w:t>
        </w:r>
      </w:ins>
      <w:ins w:id="82" w:author="Manikya Alister" w:date="2021-04-24T14:39:00Z">
        <w:r w:rsidR="000973B2">
          <w:rPr>
            <w:rFonts w:ascii="Times New Roman" w:hAnsi="Times New Roman" w:cs="Times New Roman"/>
          </w:rPr>
          <w:t>covert</w:t>
        </w:r>
      </w:ins>
      <w:ins w:id="83" w:author="Manikya Alister" w:date="2021-04-24T14:40:00Z">
        <w:r w:rsidR="000973B2">
          <w:rPr>
            <w:rFonts w:ascii="Times New Roman" w:hAnsi="Times New Roman" w:cs="Times New Roman"/>
          </w:rPr>
          <w:t xml:space="preserve"> visual attention to </w:t>
        </w:r>
      </w:ins>
      <w:ins w:id="84" w:author="Manikya Alister" w:date="2021-04-24T14:43:00Z">
        <w:r w:rsidR="00C2695A">
          <w:rPr>
            <w:rFonts w:ascii="Times New Roman" w:hAnsi="Times New Roman" w:cs="Times New Roman"/>
          </w:rPr>
          <w:t>shift towards t</w:t>
        </w:r>
      </w:ins>
      <w:ins w:id="85" w:author="Manikya Alister" w:date="2021-04-24T14:40:00Z">
        <w:r w:rsidR="000973B2">
          <w:rPr>
            <w:rFonts w:ascii="Times New Roman" w:hAnsi="Times New Roman" w:cs="Times New Roman"/>
          </w:rPr>
          <w:t xml:space="preserve">he direction </w:t>
        </w:r>
      </w:ins>
      <w:ins w:id="86" w:author="Manikya Alister" w:date="2021-04-30T09:43:00Z">
        <w:r w:rsidR="007F74C9">
          <w:rPr>
            <w:rFonts w:ascii="Times New Roman" w:hAnsi="Times New Roman" w:cs="Times New Roman"/>
          </w:rPr>
          <w:t>of another</w:t>
        </w:r>
      </w:ins>
      <w:ins w:id="87" w:author="Manikya Alister" w:date="2021-04-30T09:42:00Z">
        <w:r w:rsidR="007F74C9">
          <w:rPr>
            <w:rFonts w:ascii="Times New Roman" w:hAnsi="Times New Roman" w:cs="Times New Roman"/>
          </w:rPr>
          <w:t xml:space="preserve"> person’s gaze,</w:t>
        </w:r>
      </w:ins>
      <w:ins w:id="88" w:author="Manikya Alister" w:date="2021-04-24T15:14:00Z">
        <w:r w:rsidR="005A647D">
          <w:rPr>
            <w:rFonts w:ascii="Times New Roman" w:hAnsi="Times New Roman" w:cs="Times New Roman"/>
          </w:rPr>
          <w:t xml:space="preserve"> </w:t>
        </w:r>
        <w:r w:rsidR="005A647D" w:rsidRPr="00492DBB">
          <w:rPr>
            <w:rFonts w:ascii="Times New Roman" w:hAnsi="Times New Roman" w:cs="Times New Roman"/>
          </w:rPr>
          <w:t xml:space="preserve">as indexed by </w:t>
        </w:r>
      </w:ins>
      <w:ins w:id="89" w:author="Manikya Alister" w:date="2021-04-24T15:15:00Z">
        <w:r w:rsidR="005A647D">
          <w:rPr>
            <w:rFonts w:ascii="Times New Roman" w:hAnsi="Times New Roman" w:cs="Times New Roman"/>
          </w:rPr>
          <w:t xml:space="preserve">faster and more accurate </w:t>
        </w:r>
      </w:ins>
      <w:ins w:id="90" w:author="Manikya Alister" w:date="2021-04-24T15:14:00Z">
        <w:r w:rsidR="005A647D" w:rsidRPr="00492DBB">
          <w:rPr>
            <w:rFonts w:ascii="Times New Roman" w:hAnsi="Times New Roman" w:cs="Times New Roman"/>
          </w:rPr>
          <w:t>response</w:t>
        </w:r>
      </w:ins>
      <w:ins w:id="91" w:author="Manikya Alister" w:date="2021-04-24T15:15:00Z">
        <w:r w:rsidR="005A647D">
          <w:rPr>
            <w:rFonts w:ascii="Times New Roman" w:hAnsi="Times New Roman" w:cs="Times New Roman"/>
          </w:rPr>
          <w:t xml:space="preserve">s </w:t>
        </w:r>
      </w:ins>
      <w:ins w:id="92" w:author="Manikya Alister" w:date="2021-04-24T15:14:00Z">
        <w:r w:rsidR="005A647D" w:rsidRPr="00492DBB">
          <w:rPr>
            <w:rFonts w:ascii="Times New Roman" w:hAnsi="Times New Roman" w:cs="Times New Roman"/>
          </w:rPr>
          <w:t xml:space="preserve">to targets appearing at </w:t>
        </w:r>
      </w:ins>
      <w:ins w:id="93" w:author="Manikya Alister" w:date="2021-04-30T09:42:00Z">
        <w:r w:rsidR="007F74C9">
          <w:rPr>
            <w:rFonts w:ascii="Times New Roman" w:hAnsi="Times New Roman" w:cs="Times New Roman"/>
          </w:rPr>
          <w:t>gazed-</w:t>
        </w:r>
      </w:ins>
      <w:ins w:id="94" w:author="Manikya Alister" w:date="2021-04-30T09:43:00Z">
        <w:r w:rsidR="007F74C9">
          <w:rPr>
            <w:rFonts w:ascii="Times New Roman" w:hAnsi="Times New Roman" w:cs="Times New Roman"/>
          </w:rPr>
          <w:t>at</w:t>
        </w:r>
      </w:ins>
      <w:ins w:id="95" w:author="Manikya Alister" w:date="2021-04-24T15:14:00Z">
        <w:r w:rsidR="005A647D" w:rsidRPr="00492DBB">
          <w:rPr>
            <w:rFonts w:ascii="Times New Roman" w:hAnsi="Times New Roman" w:cs="Times New Roman"/>
          </w:rPr>
          <w:t xml:space="preserve"> locations (see Posner, 1980; Posner et al., 1980; Posner &amp; Petersen, 1990). </w:t>
        </w:r>
      </w:ins>
      <w:ins w:id="96" w:author="Manikya Alister" w:date="2021-04-24T14:40:00Z">
        <w:r w:rsidR="000973B2">
          <w:rPr>
            <w:rFonts w:ascii="Times New Roman" w:hAnsi="Times New Roman" w:cs="Times New Roman"/>
          </w:rPr>
          <w:t xml:space="preserve"> </w:t>
        </w:r>
      </w:ins>
      <w:moveToRangeStart w:id="97" w:author="Manikya Alister" w:date="2021-04-24T15:07:00Z" w:name="move70169262"/>
      <w:moveTo w:id="98" w:author="Manikya Alister" w:date="2021-04-24T15:07:00Z">
        <w:r w:rsidR="00731418" w:rsidRPr="00492DBB">
          <w:rPr>
            <w:rFonts w:ascii="Times New Roman" w:hAnsi="Times New Roman" w:cs="Times New Roman"/>
          </w:rPr>
          <w:t>Th</w:t>
        </w:r>
      </w:moveTo>
      <w:ins w:id="99" w:author="Manikya Alister" w:date="2021-04-24T15:15:00Z">
        <w:r w:rsidR="005A647D">
          <w:rPr>
            <w:rFonts w:ascii="Times New Roman" w:hAnsi="Times New Roman" w:cs="Times New Roman"/>
          </w:rPr>
          <w:t>is tendency for people</w:t>
        </w:r>
      </w:ins>
      <w:ins w:id="100" w:author="Manikya Alister" w:date="2021-04-24T15:16:00Z">
        <w:r w:rsidR="005A647D">
          <w:rPr>
            <w:rFonts w:ascii="Times New Roman" w:hAnsi="Times New Roman" w:cs="Times New Roman"/>
          </w:rPr>
          <w:t xml:space="preserve"> to</w:t>
        </w:r>
      </w:ins>
      <w:ins w:id="101" w:author="Manikya Alister" w:date="2021-04-24T15:15:00Z">
        <w:r w:rsidR="005A647D">
          <w:rPr>
            <w:rFonts w:ascii="Times New Roman" w:hAnsi="Times New Roman" w:cs="Times New Roman"/>
          </w:rPr>
          <w:t xml:space="preserve"> follow the direction of other people</w:t>
        </w:r>
      </w:ins>
      <w:ins w:id="102" w:author="Manikya Alister" w:date="2021-04-24T15:16:00Z">
        <w:r w:rsidR="005A647D">
          <w:rPr>
            <w:rFonts w:ascii="Times New Roman" w:hAnsi="Times New Roman" w:cs="Times New Roman"/>
          </w:rPr>
          <w:t>’</w:t>
        </w:r>
      </w:ins>
      <w:ins w:id="103" w:author="Manikya Alister" w:date="2021-04-24T15:15:00Z">
        <w:r w:rsidR="005A647D">
          <w:rPr>
            <w:rFonts w:ascii="Times New Roman" w:hAnsi="Times New Roman" w:cs="Times New Roman"/>
          </w:rPr>
          <w:t xml:space="preserve">s gaze </w:t>
        </w:r>
      </w:ins>
      <w:moveTo w:id="104" w:author="Manikya Alister" w:date="2021-04-24T15:07:00Z">
        <w:del w:id="105" w:author="Manikya Alister" w:date="2021-04-24T15:15:00Z">
          <w:r w:rsidR="00731418" w:rsidRPr="00492DBB" w:rsidDel="005A647D">
            <w:rPr>
              <w:rFonts w:ascii="Times New Roman" w:hAnsi="Times New Roman" w:cs="Times New Roman"/>
            </w:rPr>
            <w:delText xml:space="preserve">is </w:delText>
          </w:r>
        </w:del>
        <w:r w:rsidR="00731418" w:rsidRPr="00492DBB">
          <w:rPr>
            <w:rFonts w:ascii="Times New Roman" w:hAnsi="Times New Roman" w:cs="Times New Roman"/>
          </w:rPr>
          <w:t xml:space="preserve">makes sense from a theoretical perspective, given eye gaze cues are considered to be critical </w:t>
        </w:r>
      </w:moveTo>
      <w:ins w:id="106" w:author="Manikya Alister" w:date="2021-04-24T15:22:00Z">
        <w:r w:rsidR="00CB43AB">
          <w:rPr>
            <w:rFonts w:ascii="Times New Roman" w:hAnsi="Times New Roman" w:cs="Times New Roman"/>
          </w:rPr>
          <w:t>in</w:t>
        </w:r>
      </w:ins>
      <w:moveTo w:id="107" w:author="Manikya Alister" w:date="2021-04-24T15:07:00Z">
        <w:del w:id="108" w:author="Manikya Alister" w:date="2021-04-24T15:22:00Z">
          <w:r w:rsidR="00731418" w:rsidRPr="00492DBB" w:rsidDel="00CB43AB">
            <w:rPr>
              <w:rFonts w:ascii="Times New Roman" w:hAnsi="Times New Roman" w:cs="Times New Roman"/>
            </w:rPr>
            <w:delText>to</w:delText>
          </w:r>
        </w:del>
        <w:r w:rsidR="00731418" w:rsidRPr="00492DBB">
          <w:rPr>
            <w:rFonts w:ascii="Times New Roman" w:hAnsi="Times New Roman" w:cs="Times New Roman"/>
          </w:rPr>
          <w:t xml:space="preserve"> the development of human social cognition (e.g., see </w:t>
        </w:r>
        <w:r w:rsidR="00731418">
          <w:rPr>
            <w:rFonts w:ascii="Times New Roman" w:hAnsi="Times New Roman" w:cs="Times New Roman"/>
          </w:rPr>
          <w:t xml:space="preserve">Argyle &amp; Cook, 1976; Baron-Cohen &amp; Belmonte, 2005; </w:t>
        </w:r>
        <w:r w:rsidR="00731418" w:rsidRPr="00492DBB">
          <w:rPr>
            <w:rFonts w:ascii="Times New Roman" w:hAnsi="Times New Roman" w:cs="Times New Roman"/>
          </w:rPr>
          <w:t>Emery, 2000; Frith, 2008</w:t>
        </w:r>
        <w:r w:rsidR="00731418">
          <w:rPr>
            <w:rFonts w:ascii="Times New Roman" w:hAnsi="Times New Roman" w:cs="Times New Roman"/>
          </w:rPr>
          <w:t xml:space="preserve">; </w:t>
        </w:r>
        <w:proofErr w:type="spellStart"/>
        <w:r w:rsidR="00731418" w:rsidRPr="00492DBB">
          <w:rPr>
            <w:rFonts w:ascii="Times New Roman" w:hAnsi="Times New Roman" w:cs="Times New Roman"/>
          </w:rPr>
          <w:t>Kleinke</w:t>
        </w:r>
        <w:proofErr w:type="spellEnd"/>
        <w:r w:rsidR="00731418" w:rsidRPr="00492DBB">
          <w:rPr>
            <w:rFonts w:ascii="Times New Roman" w:hAnsi="Times New Roman" w:cs="Times New Roman"/>
          </w:rPr>
          <w:t>, 1986</w:t>
        </w:r>
        <w:r w:rsidR="00731418">
          <w:rPr>
            <w:rFonts w:ascii="Times New Roman" w:hAnsi="Times New Roman" w:cs="Times New Roman"/>
          </w:rPr>
          <w:t xml:space="preserve"> for theoretical reviews</w:t>
        </w:r>
        <w:r w:rsidR="00731418" w:rsidRPr="00492DBB">
          <w:rPr>
            <w:rFonts w:ascii="Times New Roman" w:hAnsi="Times New Roman" w:cs="Times New Roman"/>
          </w:rPr>
          <w:t>)</w:t>
        </w:r>
        <w:r w:rsidR="00731418">
          <w:rPr>
            <w:rFonts w:ascii="Times New Roman" w:hAnsi="Times New Roman" w:cs="Times New Roman"/>
          </w:rPr>
          <w:t xml:space="preserve">. </w:t>
        </w:r>
      </w:moveTo>
      <w:ins w:id="109" w:author="Manikya Alister" w:date="2021-04-24T15:20:00Z">
        <w:r w:rsidR="00CB43AB">
          <w:rPr>
            <w:rFonts w:ascii="Times New Roman" w:hAnsi="Times New Roman" w:cs="Times New Roman"/>
          </w:rPr>
          <w:t>Indeed, th</w:t>
        </w:r>
      </w:ins>
      <w:ins w:id="110" w:author="Manikya Alister" w:date="2021-04-24T15:22:00Z">
        <w:r w:rsidR="00CB43AB">
          <w:rPr>
            <w:rFonts w:ascii="Times New Roman" w:hAnsi="Times New Roman" w:cs="Times New Roman"/>
          </w:rPr>
          <w:t>e</w:t>
        </w:r>
      </w:ins>
      <w:ins w:id="111" w:author="Manikya Alister" w:date="2021-04-24T15:20:00Z">
        <w:r w:rsidR="00CB43AB" w:rsidRPr="00D303D8">
          <w:rPr>
            <w:rFonts w:ascii="Times New Roman" w:hAnsi="Times New Roman" w:cs="Times New Roman"/>
          </w:rPr>
          <w:t xml:space="preserve"> </w:t>
        </w:r>
        <w:r w:rsidR="00CB43AB" w:rsidRPr="000C7281">
          <w:rPr>
            <w:rFonts w:ascii="Times New Roman" w:hAnsi="Times New Roman" w:cs="Times New Roman"/>
          </w:rPr>
          <w:t>gaze-cueing effect</w:t>
        </w:r>
        <w:r w:rsidR="00CB43AB">
          <w:rPr>
            <w:rFonts w:ascii="Times New Roman" w:hAnsi="Times New Roman" w:cs="Times New Roman"/>
          </w:rPr>
          <w:t xml:space="preserve"> </w:t>
        </w:r>
      </w:ins>
      <w:ins w:id="112" w:author="Manikya Alister" w:date="2021-04-28T07:20:00Z">
        <w:r w:rsidR="007B41E8">
          <w:rPr>
            <w:rFonts w:ascii="Times New Roman" w:hAnsi="Times New Roman" w:cs="Times New Roman"/>
          </w:rPr>
          <w:t>seems</w:t>
        </w:r>
      </w:ins>
      <w:ins w:id="113" w:author="Manikya Alister" w:date="2021-04-24T15:20:00Z">
        <w:r w:rsidR="00CB43AB">
          <w:rPr>
            <w:rFonts w:ascii="Times New Roman" w:hAnsi="Times New Roman" w:cs="Times New Roman"/>
          </w:rPr>
          <w:t xml:space="preserve"> to be</w:t>
        </w:r>
      </w:ins>
      <w:ins w:id="114" w:author="Manikya Alister" w:date="2021-04-24T15:21:00Z">
        <w:r w:rsidR="00CB43AB">
          <w:rPr>
            <w:rFonts w:ascii="Times New Roman" w:hAnsi="Times New Roman" w:cs="Times New Roman"/>
          </w:rPr>
          <w:t xml:space="preserve"> </w:t>
        </w:r>
      </w:ins>
      <w:ins w:id="115" w:author="Manikya Alister" w:date="2021-04-24T15:20:00Z">
        <w:r w:rsidR="00CB43AB">
          <w:rPr>
            <w:rFonts w:ascii="Times New Roman" w:hAnsi="Times New Roman" w:cs="Times New Roman"/>
          </w:rPr>
          <w:t>remarkably robust</w:t>
        </w:r>
      </w:ins>
      <w:ins w:id="116" w:author="Manikya Alister" w:date="2021-04-24T15:21:00Z">
        <w:r w:rsidR="00CB43AB">
          <w:rPr>
            <w:rFonts w:ascii="Times New Roman" w:hAnsi="Times New Roman" w:cs="Times New Roman"/>
          </w:rPr>
          <w:t>,</w:t>
        </w:r>
      </w:ins>
      <w:ins w:id="117" w:author="Manikya Alister" w:date="2021-04-24T15:22:00Z">
        <w:r w:rsidR="00C30BF5">
          <w:rPr>
            <w:rFonts w:ascii="Times New Roman" w:hAnsi="Times New Roman" w:cs="Times New Roman"/>
          </w:rPr>
          <w:t xml:space="preserve"> with</w:t>
        </w:r>
      </w:ins>
      <w:ins w:id="118" w:author="Manikya Alister" w:date="2021-04-24T15:21:00Z">
        <w:r w:rsidR="00CB43AB">
          <w:rPr>
            <w:rFonts w:ascii="Times New Roman" w:hAnsi="Times New Roman" w:cs="Times New Roman"/>
          </w:rPr>
          <w:t xml:space="preserve"> </w:t>
        </w:r>
      </w:ins>
      <w:ins w:id="119" w:author="Manikya Alister" w:date="2021-04-24T15:20:00Z">
        <w:r w:rsidR="00CB43AB">
          <w:rPr>
            <w:rFonts w:ascii="Times New Roman" w:hAnsi="Times New Roman" w:cs="Times New Roman"/>
          </w:rPr>
          <w:t xml:space="preserve">a recent meta-analysis of more than 400 gaze-cueing effects </w:t>
        </w:r>
      </w:ins>
      <w:ins w:id="120" w:author="Manikya Alister" w:date="2021-04-24T15:21:00Z">
        <w:r w:rsidR="00CB43AB">
          <w:rPr>
            <w:rFonts w:ascii="Times New Roman" w:hAnsi="Times New Roman" w:cs="Times New Roman"/>
          </w:rPr>
          <w:t>f</w:t>
        </w:r>
      </w:ins>
      <w:ins w:id="121" w:author="Manikya Alister" w:date="2021-04-24T15:22:00Z">
        <w:r w:rsidR="00C30BF5">
          <w:rPr>
            <w:rFonts w:ascii="Times New Roman" w:hAnsi="Times New Roman" w:cs="Times New Roman"/>
          </w:rPr>
          <w:t>inding</w:t>
        </w:r>
      </w:ins>
      <w:ins w:id="122" w:author="Manikya Alister" w:date="2021-04-24T15:20:00Z">
        <w:r w:rsidR="00CB43AB">
          <w:rPr>
            <w:rFonts w:ascii="Times New Roman" w:hAnsi="Times New Roman" w:cs="Times New Roman"/>
          </w:rPr>
          <w:t xml:space="preserve"> that it emerged across a number of task and cue-feature parameters in a large</w:t>
        </w:r>
      </w:ins>
      <w:ins w:id="123" w:author="Manikya Alister" w:date="2021-04-29T15:15:00Z">
        <w:r w:rsidR="0092237B">
          <w:rPr>
            <w:rFonts w:ascii="Times New Roman" w:hAnsi="Times New Roman" w:cs="Times New Roman"/>
          </w:rPr>
          <w:t>,</w:t>
        </w:r>
      </w:ins>
      <w:ins w:id="124" w:author="Manikya Alister" w:date="2021-04-24T15:20:00Z">
        <w:r w:rsidR="00CB43AB">
          <w:rPr>
            <w:rFonts w:ascii="Times New Roman" w:hAnsi="Times New Roman" w:cs="Times New Roman"/>
          </w:rPr>
          <w:t xml:space="preserve"> healthy adult sample (see McKay et al., under review). </w:t>
        </w:r>
      </w:ins>
    </w:p>
    <w:p w14:paraId="1902876C" w14:textId="7413DD89" w:rsidR="00731418" w:rsidDel="00731418" w:rsidRDefault="00731418" w:rsidP="00731418">
      <w:pPr>
        <w:spacing w:line="480" w:lineRule="auto"/>
        <w:ind w:firstLine="720"/>
        <w:rPr>
          <w:del w:id="125" w:author="Manikya Alister" w:date="2021-04-24T15:07:00Z"/>
          <w:moveTo w:id="126" w:author="Manikya Alister" w:date="2021-04-24T15:07:00Z"/>
          <w:rFonts w:ascii="Times New Roman" w:hAnsi="Times New Roman" w:cs="Times New Roman"/>
        </w:rPr>
      </w:pPr>
    </w:p>
    <w:moveToRangeEnd w:id="97"/>
    <w:p w14:paraId="06ED4AD4" w14:textId="20CEA1BC" w:rsidR="00731418" w:rsidRDefault="000973B2" w:rsidP="00731418">
      <w:pPr>
        <w:spacing w:line="480" w:lineRule="auto"/>
        <w:ind w:firstLine="720"/>
        <w:rPr>
          <w:ins w:id="127" w:author="Manikya Alister" w:date="2021-04-24T15:08:00Z"/>
          <w:rFonts w:ascii="Times New Roman" w:hAnsi="Times New Roman" w:cs="Times New Roman"/>
        </w:rPr>
      </w:pPr>
      <w:ins w:id="128" w:author="Manikya Alister" w:date="2021-04-24T14:41:00Z">
        <w:r>
          <w:rPr>
            <w:rFonts w:ascii="Times New Roman" w:hAnsi="Times New Roman" w:cs="Times New Roman"/>
          </w:rPr>
          <w:t xml:space="preserve">Empirically, </w:t>
        </w:r>
      </w:ins>
      <w:moveToRangeStart w:id="129" w:author="Manikya Alister" w:date="2021-04-24T14:47:00Z" w:name="move70168085"/>
      <w:moveTo w:id="130" w:author="Manikya Alister" w:date="2021-04-24T14:47:00Z">
        <w:del w:id="131" w:author="Manikya Alister" w:date="2021-04-24T14:47:00Z">
          <w:r w:rsidR="00C2695A" w:rsidDel="00C2695A">
            <w:rPr>
              <w:rFonts w:ascii="Times New Roman" w:hAnsi="Times New Roman" w:cs="Times New Roman"/>
            </w:rPr>
            <w:delText xml:space="preserve">Empirically, </w:delText>
          </w:r>
        </w:del>
        <w:r w:rsidR="00C2695A">
          <w:rPr>
            <w:rFonts w:ascii="Times New Roman" w:hAnsi="Times New Roman" w:cs="Times New Roman"/>
          </w:rPr>
          <w:t xml:space="preserve">the importance of </w:t>
        </w:r>
        <w:del w:id="132" w:author="Manikya Alister" w:date="2021-04-24T15:08:00Z">
          <w:r w:rsidR="00C2695A" w:rsidDel="00731418">
            <w:rPr>
              <w:rFonts w:ascii="Times New Roman" w:hAnsi="Times New Roman" w:cs="Times New Roman"/>
            </w:rPr>
            <w:delText xml:space="preserve">eye gaze cues as a signal to </w:delText>
          </w:r>
        </w:del>
        <w:r w:rsidR="00C2695A">
          <w:rPr>
            <w:rFonts w:ascii="Times New Roman" w:hAnsi="Times New Roman" w:cs="Times New Roman"/>
          </w:rPr>
          <w:t>shift</w:t>
        </w:r>
      </w:moveTo>
      <w:ins w:id="133" w:author="Manikya Alister" w:date="2021-04-24T15:08:00Z">
        <w:r w:rsidR="00731418">
          <w:rPr>
            <w:rFonts w:ascii="Times New Roman" w:hAnsi="Times New Roman" w:cs="Times New Roman"/>
          </w:rPr>
          <w:t>ing</w:t>
        </w:r>
      </w:ins>
      <w:moveTo w:id="134" w:author="Manikya Alister" w:date="2021-04-24T14:47:00Z">
        <w:r w:rsidR="00C2695A">
          <w:rPr>
            <w:rFonts w:ascii="Times New Roman" w:hAnsi="Times New Roman" w:cs="Times New Roman"/>
          </w:rPr>
          <w:t xml:space="preserve"> covert visual attention</w:t>
        </w:r>
      </w:moveTo>
      <w:ins w:id="135" w:author="Manikya Alister" w:date="2021-04-24T15:08:00Z">
        <w:r w:rsidR="00731418">
          <w:rPr>
            <w:rFonts w:ascii="Times New Roman" w:hAnsi="Times New Roman" w:cs="Times New Roman"/>
          </w:rPr>
          <w:t xml:space="preserve"> in the direction of eye-gaze cues</w:t>
        </w:r>
      </w:ins>
      <w:moveTo w:id="136" w:author="Manikya Alister" w:date="2021-04-24T14:47:00Z">
        <w:r w:rsidR="00C2695A">
          <w:rPr>
            <w:rFonts w:ascii="Times New Roman" w:hAnsi="Times New Roman" w:cs="Times New Roman"/>
          </w:rPr>
          <w:t xml:space="preserve"> has been demonstrated using the gaze-cueing paradigm (see Driver et al., 1999; Friesen &amp; Kingstone, 1998 for seminal studies), wherein participants are presented with a centrally presented face with averted eyes and then a target to be responded to.</w:t>
        </w:r>
      </w:moveTo>
      <w:moveToRangeEnd w:id="129"/>
      <w:ins w:id="137" w:author="Manikya Alister" w:date="2021-04-24T14:51:00Z">
        <w:r w:rsidR="00C2695A">
          <w:rPr>
            <w:rFonts w:ascii="Times New Roman" w:hAnsi="Times New Roman" w:cs="Times New Roman"/>
          </w:rPr>
          <w:t xml:space="preserve"> </w:t>
        </w:r>
      </w:ins>
      <w:moveToRangeStart w:id="138" w:author="Manikya Alister" w:date="2021-04-24T15:09:00Z" w:name="move70169377"/>
      <w:moveTo w:id="139" w:author="Manikya Alister" w:date="2021-04-24T15:09:00Z">
        <w:r w:rsidR="00731418">
          <w:rPr>
            <w:rFonts w:ascii="Times New Roman" w:hAnsi="Times New Roman" w:cs="Times New Roman"/>
          </w:rPr>
          <w:t xml:space="preserve">On </w:t>
        </w:r>
      </w:moveTo>
      <w:ins w:id="140" w:author="Manikya Alister" w:date="2021-04-30T09:09:00Z">
        <w:r w:rsidR="008A4B00">
          <w:rPr>
            <w:rFonts w:ascii="Times New Roman" w:hAnsi="Times New Roman" w:cs="Times New Roman"/>
          </w:rPr>
          <w:t>congruent</w:t>
        </w:r>
      </w:ins>
      <w:moveTo w:id="141" w:author="Manikya Alister" w:date="2021-04-24T15:09:00Z">
        <w:del w:id="142" w:author="Manikya Alister" w:date="2021-04-30T09:09:00Z">
          <w:r w:rsidR="00731418" w:rsidDel="008A4B00">
            <w:rPr>
              <w:rFonts w:ascii="Times New Roman" w:hAnsi="Times New Roman" w:cs="Times New Roman"/>
            </w:rPr>
            <w:delText>cued</w:delText>
          </w:r>
        </w:del>
        <w:r w:rsidR="00731418">
          <w:rPr>
            <w:rFonts w:ascii="Times New Roman" w:hAnsi="Times New Roman" w:cs="Times New Roman"/>
          </w:rPr>
          <w:t xml:space="preserve"> trials, the target appears at the gazed-at location. On </w:t>
        </w:r>
      </w:moveTo>
      <w:ins w:id="143" w:author="Manikya Alister" w:date="2021-04-30T09:09:00Z">
        <w:r w:rsidR="008A4B00">
          <w:rPr>
            <w:rFonts w:ascii="Times New Roman" w:hAnsi="Times New Roman" w:cs="Times New Roman"/>
          </w:rPr>
          <w:t>incongruent</w:t>
        </w:r>
      </w:ins>
      <w:moveTo w:id="144" w:author="Manikya Alister" w:date="2021-04-24T15:09:00Z">
        <w:del w:id="145" w:author="Manikya Alister" w:date="2021-04-30T09:09:00Z">
          <w:r w:rsidR="00731418" w:rsidDel="008A4B00">
            <w:rPr>
              <w:rFonts w:ascii="Times New Roman" w:hAnsi="Times New Roman" w:cs="Times New Roman"/>
            </w:rPr>
            <w:delText>miscued</w:delText>
          </w:r>
        </w:del>
        <w:r w:rsidR="00731418">
          <w:rPr>
            <w:rFonts w:ascii="Times New Roman" w:hAnsi="Times New Roman" w:cs="Times New Roman"/>
          </w:rPr>
          <w:t xml:space="preserve"> trials, the target appears at the gazed-away from location.</w:t>
        </w:r>
      </w:moveTo>
      <w:moveToRangeEnd w:id="138"/>
      <w:ins w:id="146" w:author="Manikya Alister" w:date="2021-04-29T16:11:00Z">
        <w:r w:rsidR="00A044B3">
          <w:rPr>
            <w:rFonts w:ascii="Times New Roman" w:hAnsi="Times New Roman" w:cs="Times New Roman"/>
          </w:rPr>
          <w:t xml:space="preserve"> </w:t>
        </w:r>
      </w:ins>
    </w:p>
    <w:p w14:paraId="0B625EBA" w14:textId="3CA94D75" w:rsidR="00997824" w:rsidRDefault="00C2695A" w:rsidP="006A2447">
      <w:pPr>
        <w:spacing w:line="480" w:lineRule="auto"/>
        <w:ind w:firstLine="720"/>
        <w:rPr>
          <w:ins w:id="147" w:author="Manikya Alister" w:date="2021-04-29T14:52:00Z"/>
          <w:rFonts w:ascii="Times New Roman" w:hAnsi="Times New Roman" w:cs="Times New Roman"/>
        </w:rPr>
      </w:pPr>
      <w:ins w:id="148" w:author="Manikya Alister" w:date="2021-04-24T14:48:00Z">
        <w:r>
          <w:rPr>
            <w:rFonts w:ascii="Times New Roman" w:hAnsi="Times New Roman" w:cs="Times New Roman"/>
          </w:rPr>
          <w:t>Using the gaze cueing paradigm,</w:t>
        </w:r>
      </w:ins>
      <w:ins w:id="149" w:author="Manikya Alister" w:date="2021-04-24T15:00:00Z">
        <w:r w:rsidR="000519A1">
          <w:rPr>
            <w:rFonts w:ascii="Times New Roman" w:hAnsi="Times New Roman" w:cs="Times New Roman"/>
          </w:rPr>
          <w:t xml:space="preserve"> the gaze cueing effect has been studied widely</w:t>
        </w:r>
      </w:ins>
      <w:ins w:id="150" w:author="Manikya Alister" w:date="2021-04-24T15:11:00Z">
        <w:r w:rsidR="00731418">
          <w:rPr>
            <w:rFonts w:ascii="Times New Roman" w:hAnsi="Times New Roman" w:cs="Times New Roman"/>
          </w:rPr>
          <w:t xml:space="preserve"> and across a range of contexts</w:t>
        </w:r>
      </w:ins>
      <w:ins w:id="151" w:author="Manikya Alister" w:date="2021-04-24T14:54:00Z">
        <w:r w:rsidR="00B9608F">
          <w:rPr>
            <w:rFonts w:ascii="Times New Roman" w:hAnsi="Times New Roman" w:cs="Times New Roman"/>
          </w:rPr>
          <w:t xml:space="preserve">. </w:t>
        </w:r>
      </w:ins>
      <w:ins w:id="152" w:author="Manikya Alister" w:date="2021-04-24T15:10:00Z">
        <w:r w:rsidR="00731418">
          <w:rPr>
            <w:rFonts w:ascii="Times New Roman" w:hAnsi="Times New Roman" w:cs="Times New Roman"/>
          </w:rPr>
          <w:t>Ind</w:t>
        </w:r>
      </w:ins>
      <w:ins w:id="153" w:author="Manikya Alister" w:date="2021-04-24T15:11:00Z">
        <w:r w:rsidR="00731418">
          <w:rPr>
            <w:rFonts w:ascii="Times New Roman" w:hAnsi="Times New Roman" w:cs="Times New Roman"/>
          </w:rPr>
          <w:t xml:space="preserve">eed, </w:t>
        </w:r>
      </w:ins>
      <w:ins w:id="154" w:author="Manikya Alister" w:date="2021-04-24T14:54:00Z">
        <w:r w:rsidR="00B9608F">
          <w:rPr>
            <w:rFonts w:ascii="Times New Roman" w:hAnsi="Times New Roman" w:cs="Times New Roman"/>
          </w:rPr>
          <w:t xml:space="preserve">the majority of research assessing </w:t>
        </w:r>
      </w:ins>
      <w:ins w:id="155" w:author="Manikya Alister" w:date="2021-04-24T14:57:00Z">
        <w:r w:rsidR="000519A1">
          <w:rPr>
            <w:rFonts w:ascii="Times New Roman" w:hAnsi="Times New Roman" w:cs="Times New Roman"/>
          </w:rPr>
          <w:t xml:space="preserve">the </w:t>
        </w:r>
      </w:ins>
      <w:ins w:id="156" w:author="Manikya Alister" w:date="2021-04-24T14:56:00Z">
        <w:r w:rsidR="00B9608F">
          <w:rPr>
            <w:rFonts w:ascii="Times New Roman" w:hAnsi="Times New Roman" w:cs="Times New Roman"/>
          </w:rPr>
          <w:t xml:space="preserve">gaze cueing </w:t>
        </w:r>
      </w:ins>
      <w:ins w:id="157" w:author="Manikya Alister" w:date="2021-04-24T14:57:00Z">
        <w:r w:rsidR="000519A1">
          <w:rPr>
            <w:rFonts w:ascii="Times New Roman" w:hAnsi="Times New Roman" w:cs="Times New Roman"/>
          </w:rPr>
          <w:t xml:space="preserve">effect </w:t>
        </w:r>
      </w:ins>
      <w:ins w:id="158" w:author="Manikya Alister" w:date="2021-04-24T14:56:00Z">
        <w:r w:rsidR="00B9608F">
          <w:rPr>
            <w:rFonts w:ascii="Times New Roman" w:hAnsi="Times New Roman" w:cs="Times New Roman"/>
          </w:rPr>
          <w:t xml:space="preserve">has focused on testing </w:t>
        </w:r>
      </w:ins>
      <w:ins w:id="159" w:author="Manikya Alister" w:date="2021-04-29T16:14:00Z">
        <w:r w:rsidR="00A47669">
          <w:rPr>
            <w:rFonts w:ascii="Times New Roman" w:hAnsi="Times New Roman" w:cs="Times New Roman"/>
          </w:rPr>
          <w:t>its generalisability</w:t>
        </w:r>
      </w:ins>
      <w:ins w:id="160" w:author="Manikya Alister" w:date="2021-04-24T14:57:00Z">
        <w:r w:rsidR="000519A1">
          <w:rPr>
            <w:rFonts w:ascii="Times New Roman" w:hAnsi="Times New Roman" w:cs="Times New Roman"/>
          </w:rPr>
          <w:t xml:space="preserve">. </w:t>
        </w:r>
      </w:ins>
      <w:ins w:id="161" w:author="Manikya Alister" w:date="2021-04-24T14:58:00Z">
        <w:r w:rsidR="000519A1">
          <w:rPr>
            <w:rFonts w:ascii="Times New Roman" w:hAnsi="Times New Roman" w:cs="Times New Roman"/>
          </w:rPr>
          <w:t xml:space="preserve">Example </w:t>
        </w:r>
      </w:ins>
      <w:ins w:id="162" w:author="Manikya Alister" w:date="2021-04-24T15:11:00Z">
        <w:r w:rsidR="00731418">
          <w:rPr>
            <w:rFonts w:ascii="Times New Roman" w:hAnsi="Times New Roman" w:cs="Times New Roman"/>
          </w:rPr>
          <w:t>topics</w:t>
        </w:r>
      </w:ins>
      <w:ins w:id="163" w:author="Manikya Alister" w:date="2021-04-24T14:58:00Z">
        <w:r w:rsidR="000519A1">
          <w:rPr>
            <w:rFonts w:ascii="Times New Roman" w:hAnsi="Times New Roman" w:cs="Times New Roman"/>
          </w:rPr>
          <w:t xml:space="preserve"> of interest within this area have included ho</w:t>
        </w:r>
      </w:ins>
      <w:ins w:id="164" w:author="Manikya Alister" w:date="2021-04-24T14:59:00Z">
        <w:r w:rsidR="000519A1">
          <w:rPr>
            <w:rFonts w:ascii="Times New Roman" w:hAnsi="Times New Roman" w:cs="Times New Roman"/>
          </w:rPr>
          <w:t xml:space="preserve">w the gaze cuing effect </w:t>
        </w:r>
      </w:ins>
      <w:ins w:id="165" w:author="Manikya Alister" w:date="2021-04-24T15:01:00Z">
        <w:r w:rsidR="000519A1">
          <w:rPr>
            <w:rFonts w:ascii="Times New Roman" w:hAnsi="Times New Roman" w:cs="Times New Roman"/>
          </w:rPr>
          <w:t>differs ac</w:t>
        </w:r>
      </w:ins>
      <w:ins w:id="166" w:author="Manikya Alister" w:date="2021-04-24T15:02:00Z">
        <w:r w:rsidR="000519A1">
          <w:rPr>
            <w:rFonts w:ascii="Times New Roman" w:hAnsi="Times New Roman" w:cs="Times New Roman"/>
          </w:rPr>
          <w:t>ross</w:t>
        </w:r>
      </w:ins>
      <w:ins w:id="167" w:author="Manikya Alister" w:date="2021-04-24T15:01:00Z">
        <w:r w:rsidR="000519A1">
          <w:rPr>
            <w:rFonts w:ascii="Times New Roman" w:hAnsi="Times New Roman" w:cs="Times New Roman"/>
          </w:rPr>
          <w:t xml:space="preserve"> </w:t>
        </w:r>
      </w:ins>
      <w:ins w:id="168" w:author="Manikya Alister" w:date="2021-04-24T15:28:00Z">
        <w:r w:rsidR="00C30BF5">
          <w:rPr>
            <w:rFonts w:ascii="Times New Roman" w:hAnsi="Times New Roman" w:cs="Times New Roman"/>
          </w:rPr>
          <w:t xml:space="preserve">gaze-cue type (e.g. </w:t>
        </w:r>
      </w:ins>
      <w:ins w:id="169" w:author="Manikya Alister" w:date="2021-04-24T15:01:00Z">
        <w:r w:rsidR="000519A1">
          <w:rPr>
            <w:rFonts w:ascii="Times New Roman" w:hAnsi="Times New Roman" w:cs="Times New Roman"/>
          </w:rPr>
          <w:t>real versus cartoon</w:t>
        </w:r>
      </w:ins>
      <w:ins w:id="170" w:author="Manikya Alister" w:date="2021-04-24T15:02:00Z">
        <w:r w:rsidR="000519A1">
          <w:rPr>
            <w:rFonts w:ascii="Times New Roman" w:hAnsi="Times New Roman" w:cs="Times New Roman"/>
          </w:rPr>
          <w:t xml:space="preserve"> ()</w:t>
        </w:r>
      </w:ins>
      <w:ins w:id="171" w:author="Manikya Alister" w:date="2021-04-24T15:01:00Z">
        <w:r w:rsidR="000519A1">
          <w:rPr>
            <w:rFonts w:ascii="Times New Roman" w:hAnsi="Times New Roman" w:cs="Times New Roman"/>
          </w:rPr>
          <w:t xml:space="preserve"> or computer-generated</w:t>
        </w:r>
      </w:ins>
      <w:ins w:id="172" w:author="Manikya Alister" w:date="2021-04-24T15:02:00Z">
        <w:r w:rsidR="000519A1">
          <w:rPr>
            <w:rFonts w:ascii="Times New Roman" w:hAnsi="Times New Roman" w:cs="Times New Roman"/>
          </w:rPr>
          <w:t xml:space="preserve"> ()</w:t>
        </w:r>
      </w:ins>
      <w:ins w:id="173" w:author="Manikya Alister" w:date="2021-04-24T15:01:00Z">
        <w:r w:rsidR="000519A1">
          <w:rPr>
            <w:rFonts w:ascii="Times New Roman" w:hAnsi="Times New Roman" w:cs="Times New Roman"/>
          </w:rPr>
          <w:t xml:space="preserve"> human </w:t>
        </w:r>
      </w:ins>
      <w:ins w:id="174" w:author="Manikya Alister" w:date="2021-04-24T15:02:00Z">
        <w:r w:rsidR="000519A1">
          <w:rPr>
            <w:rFonts w:ascii="Times New Roman" w:hAnsi="Times New Roman" w:cs="Times New Roman"/>
          </w:rPr>
          <w:t>gaze-cues</w:t>
        </w:r>
      </w:ins>
      <w:ins w:id="175" w:author="Manikya Alister" w:date="2021-04-24T15:28:00Z">
        <w:r w:rsidR="00C30BF5">
          <w:rPr>
            <w:rFonts w:ascii="Times New Roman" w:hAnsi="Times New Roman" w:cs="Times New Roman"/>
          </w:rPr>
          <w:t>)</w:t>
        </w:r>
      </w:ins>
      <w:ins w:id="176" w:author="Manikya Alister" w:date="2021-04-24T15:04:00Z">
        <w:r w:rsidR="00731418">
          <w:rPr>
            <w:rFonts w:ascii="Times New Roman" w:hAnsi="Times New Roman" w:cs="Times New Roman"/>
          </w:rPr>
          <w:t>,</w:t>
        </w:r>
      </w:ins>
      <w:ins w:id="177" w:author="Manikya Alister" w:date="2021-04-24T15:01:00Z">
        <w:r w:rsidR="000519A1">
          <w:rPr>
            <w:rFonts w:ascii="Times New Roman" w:hAnsi="Times New Roman" w:cs="Times New Roman"/>
          </w:rPr>
          <w:t xml:space="preserve"> </w:t>
        </w:r>
      </w:ins>
      <w:ins w:id="178" w:author="Manikya Alister" w:date="2021-04-24T15:28:00Z">
        <w:r w:rsidR="00C30BF5">
          <w:rPr>
            <w:rFonts w:ascii="Times New Roman" w:hAnsi="Times New Roman" w:cs="Times New Roman"/>
          </w:rPr>
          <w:t>gaze-cue emotional expression</w:t>
        </w:r>
      </w:ins>
      <w:ins w:id="179" w:author="Manikya Alister" w:date="2021-04-24T15:04:00Z">
        <w:r w:rsidR="00731418">
          <w:rPr>
            <w:rFonts w:ascii="Times New Roman" w:hAnsi="Times New Roman" w:cs="Times New Roman"/>
          </w:rPr>
          <w:t xml:space="preserve"> </w:t>
        </w:r>
      </w:ins>
      <w:ins w:id="180" w:author="Manikya Alister" w:date="2021-04-24T15:02:00Z">
        <w:r w:rsidR="00731418">
          <w:rPr>
            <w:rFonts w:ascii="Times New Roman" w:hAnsi="Times New Roman" w:cs="Times New Roman"/>
          </w:rPr>
          <w:t>()</w:t>
        </w:r>
      </w:ins>
      <w:ins w:id="181" w:author="Manikya Alister" w:date="2021-04-24T15:04:00Z">
        <w:r w:rsidR="00731418">
          <w:rPr>
            <w:rFonts w:ascii="Times New Roman" w:hAnsi="Times New Roman" w:cs="Times New Roman"/>
          </w:rPr>
          <w:t>,</w:t>
        </w:r>
      </w:ins>
      <w:ins w:id="182" w:author="Manikya Alister" w:date="2021-04-24T15:03:00Z">
        <w:r w:rsidR="00731418">
          <w:rPr>
            <w:rFonts w:ascii="Times New Roman" w:hAnsi="Times New Roman" w:cs="Times New Roman"/>
          </w:rPr>
          <w:t xml:space="preserve"> threat level of the target stimuli ()</w:t>
        </w:r>
      </w:ins>
      <w:ins w:id="183" w:author="Manikya Alister" w:date="2021-04-24T15:04:00Z">
        <w:r w:rsidR="00731418">
          <w:rPr>
            <w:rFonts w:ascii="Times New Roman" w:hAnsi="Times New Roman" w:cs="Times New Roman"/>
          </w:rPr>
          <w:t>,</w:t>
        </w:r>
      </w:ins>
      <w:ins w:id="184" w:author="Manikya Alister" w:date="2021-04-24T15:03:00Z">
        <w:r w:rsidR="00731418">
          <w:rPr>
            <w:rFonts w:ascii="Times New Roman" w:hAnsi="Times New Roman" w:cs="Times New Roman"/>
          </w:rPr>
          <w:t xml:space="preserve"> </w:t>
        </w:r>
      </w:ins>
      <w:ins w:id="185" w:author="Manikya Alister" w:date="2021-04-30T09:10:00Z">
        <w:r w:rsidR="008A4B00">
          <w:rPr>
            <w:rFonts w:ascii="Times New Roman" w:hAnsi="Times New Roman" w:cs="Times New Roman"/>
          </w:rPr>
          <w:t>or</w:t>
        </w:r>
      </w:ins>
      <w:ins w:id="186" w:author="Manikya Alister" w:date="2021-04-24T15:03:00Z">
        <w:r w:rsidR="00731418">
          <w:rPr>
            <w:rFonts w:ascii="Times New Roman" w:hAnsi="Times New Roman" w:cs="Times New Roman"/>
          </w:rPr>
          <w:t xml:space="preserve"> the timing of cue and target presentation</w:t>
        </w:r>
      </w:ins>
      <w:ins w:id="187" w:author="Manikya Alister" w:date="2021-04-24T15:05:00Z">
        <w:r w:rsidR="00731418">
          <w:rPr>
            <w:rFonts w:ascii="Times New Roman" w:hAnsi="Times New Roman" w:cs="Times New Roman"/>
          </w:rPr>
          <w:t>s</w:t>
        </w:r>
      </w:ins>
      <w:ins w:id="188" w:author="Manikya Alister" w:date="2021-04-24T15:03:00Z">
        <w:r w:rsidR="00731418">
          <w:rPr>
            <w:rFonts w:ascii="Times New Roman" w:hAnsi="Times New Roman" w:cs="Times New Roman"/>
          </w:rPr>
          <w:t xml:space="preserve"> ().</w:t>
        </w:r>
      </w:ins>
      <w:ins w:id="189" w:author="Manikya Alister" w:date="2021-04-24T15:06:00Z">
        <w:r w:rsidR="00731418">
          <w:rPr>
            <w:rFonts w:ascii="Times New Roman" w:hAnsi="Times New Roman" w:cs="Times New Roman"/>
          </w:rPr>
          <w:t xml:space="preserve"> However, there has been </w:t>
        </w:r>
        <w:r w:rsidR="00731418">
          <w:rPr>
            <w:rFonts w:ascii="Times New Roman" w:hAnsi="Times New Roman" w:cs="Times New Roman"/>
          </w:rPr>
          <w:lastRenderedPageBreak/>
          <w:t>little</w:t>
        </w:r>
      </w:ins>
      <w:ins w:id="190" w:author="Manikya Alister" w:date="2021-04-24T15:17:00Z">
        <w:r w:rsidR="005A647D">
          <w:rPr>
            <w:rFonts w:ascii="Times New Roman" w:hAnsi="Times New Roman" w:cs="Times New Roman"/>
          </w:rPr>
          <w:t xml:space="preserve"> formal</w:t>
        </w:r>
      </w:ins>
      <w:ins w:id="191" w:author="Manikya Alister" w:date="2021-04-24T15:06:00Z">
        <w:r w:rsidR="00731418">
          <w:rPr>
            <w:rFonts w:ascii="Times New Roman" w:hAnsi="Times New Roman" w:cs="Times New Roman"/>
          </w:rPr>
          <w:t xml:space="preserve"> theoretical</w:t>
        </w:r>
      </w:ins>
      <w:ins w:id="192" w:author="Manikya Alister" w:date="2021-04-24T15:17:00Z">
        <w:r w:rsidR="005A647D">
          <w:rPr>
            <w:rFonts w:ascii="Times New Roman" w:hAnsi="Times New Roman" w:cs="Times New Roman"/>
          </w:rPr>
          <w:t xml:space="preserve"> </w:t>
        </w:r>
      </w:ins>
      <w:ins w:id="193" w:author="Manikya Alister" w:date="2021-04-24T15:06:00Z">
        <w:r w:rsidR="00731418">
          <w:rPr>
            <w:rFonts w:ascii="Times New Roman" w:hAnsi="Times New Roman" w:cs="Times New Roman"/>
          </w:rPr>
          <w:t>investigation</w:t>
        </w:r>
      </w:ins>
      <w:ins w:id="194" w:author="Manikya Alister" w:date="2021-04-24T15:18:00Z">
        <w:r w:rsidR="005A647D">
          <w:rPr>
            <w:rFonts w:ascii="Times New Roman" w:hAnsi="Times New Roman" w:cs="Times New Roman"/>
          </w:rPr>
          <w:t xml:space="preserve"> attempting to understand </w:t>
        </w:r>
      </w:ins>
      <w:ins w:id="195" w:author="Manikya Alister" w:date="2021-04-24T15:06:00Z">
        <w:r w:rsidR="00731418">
          <w:rPr>
            <w:rFonts w:ascii="Times New Roman" w:hAnsi="Times New Roman" w:cs="Times New Roman"/>
          </w:rPr>
          <w:t>the cognitive processes underlying th</w:t>
        </w:r>
      </w:ins>
      <w:ins w:id="196" w:author="Manikya Alister" w:date="2021-04-24T15:18:00Z">
        <w:r w:rsidR="005A647D">
          <w:rPr>
            <w:rFonts w:ascii="Times New Roman" w:hAnsi="Times New Roman" w:cs="Times New Roman"/>
          </w:rPr>
          <w:t>e gaze cueing</w:t>
        </w:r>
      </w:ins>
      <w:ins w:id="197" w:author="Manikya Alister" w:date="2021-04-24T15:06:00Z">
        <w:r w:rsidR="00731418">
          <w:rPr>
            <w:rFonts w:ascii="Times New Roman" w:hAnsi="Times New Roman" w:cs="Times New Roman"/>
          </w:rPr>
          <w:t xml:space="preserve"> effect. </w:t>
        </w:r>
      </w:ins>
    </w:p>
    <w:p w14:paraId="6107F4EF" w14:textId="77777777" w:rsidR="001C3105" w:rsidRDefault="00584BBE" w:rsidP="006A2447">
      <w:pPr>
        <w:spacing w:line="480" w:lineRule="auto"/>
        <w:ind w:firstLine="720"/>
        <w:rPr>
          <w:ins w:id="198" w:author="Manikya Alister" w:date="2021-04-30T09:13:00Z"/>
          <w:rFonts w:ascii="Times New Roman" w:hAnsi="Times New Roman" w:cs="Times New Roman"/>
        </w:rPr>
      </w:pPr>
      <w:ins w:id="199" w:author="Manikya Alister" w:date="2021-04-29T14:59:00Z">
        <w:r>
          <w:rPr>
            <w:rFonts w:ascii="Times New Roman" w:hAnsi="Times New Roman" w:cs="Times New Roman"/>
          </w:rPr>
          <w:t>By</w:t>
        </w:r>
      </w:ins>
      <w:ins w:id="200" w:author="Manikya Alister" w:date="2021-04-29T14:52:00Z">
        <w:r w:rsidR="00997824">
          <w:rPr>
            <w:rFonts w:ascii="Times New Roman" w:hAnsi="Times New Roman" w:cs="Times New Roman"/>
          </w:rPr>
          <w:t xml:space="preserve"> prioritis</w:t>
        </w:r>
      </w:ins>
      <w:ins w:id="201" w:author="Manikya Alister" w:date="2021-04-29T14:59:00Z">
        <w:r>
          <w:rPr>
            <w:rFonts w:ascii="Times New Roman" w:hAnsi="Times New Roman" w:cs="Times New Roman"/>
          </w:rPr>
          <w:t>ing</w:t>
        </w:r>
      </w:ins>
      <w:ins w:id="202" w:author="Manikya Alister" w:date="2021-04-29T16:07:00Z">
        <w:r w:rsidR="00FC2286">
          <w:rPr>
            <w:rFonts w:ascii="Times New Roman" w:hAnsi="Times New Roman" w:cs="Times New Roman"/>
          </w:rPr>
          <w:t xml:space="preserve"> </w:t>
        </w:r>
      </w:ins>
      <w:ins w:id="203" w:author="Manikya Alister" w:date="2021-04-29T16:16:00Z">
        <w:r w:rsidR="00696AF3">
          <w:rPr>
            <w:rFonts w:ascii="Times New Roman" w:hAnsi="Times New Roman" w:cs="Times New Roman"/>
          </w:rPr>
          <w:t>testing</w:t>
        </w:r>
      </w:ins>
      <w:ins w:id="204" w:author="Manikya Alister" w:date="2021-04-29T15:01:00Z">
        <w:r>
          <w:rPr>
            <w:rFonts w:ascii="Times New Roman" w:hAnsi="Times New Roman" w:cs="Times New Roman"/>
          </w:rPr>
          <w:t xml:space="preserve"> </w:t>
        </w:r>
      </w:ins>
      <w:ins w:id="205" w:author="Manikya Alister" w:date="2021-04-29T16:16:00Z">
        <w:r w:rsidR="00696AF3">
          <w:rPr>
            <w:rFonts w:ascii="Times New Roman" w:hAnsi="Times New Roman" w:cs="Times New Roman"/>
          </w:rPr>
          <w:t xml:space="preserve">the robustness and generalisability of this </w:t>
        </w:r>
      </w:ins>
      <w:ins w:id="206" w:author="Manikya Alister" w:date="2021-04-29T15:01:00Z">
        <w:r>
          <w:rPr>
            <w:rFonts w:ascii="Times New Roman" w:hAnsi="Times New Roman" w:cs="Times New Roman"/>
          </w:rPr>
          <w:t xml:space="preserve">effect </w:t>
        </w:r>
      </w:ins>
      <w:ins w:id="207" w:author="Manikya Alister" w:date="2021-04-29T15:00:00Z">
        <w:r>
          <w:rPr>
            <w:rFonts w:ascii="Times New Roman" w:hAnsi="Times New Roman" w:cs="Times New Roman"/>
          </w:rPr>
          <w:t>over</w:t>
        </w:r>
      </w:ins>
      <w:ins w:id="208" w:author="Manikya Alister" w:date="2021-04-29T15:01:00Z">
        <w:r>
          <w:rPr>
            <w:rFonts w:ascii="Times New Roman" w:hAnsi="Times New Roman" w:cs="Times New Roman"/>
          </w:rPr>
          <w:t xml:space="preserve"> a rigorous </w:t>
        </w:r>
      </w:ins>
      <w:ins w:id="209" w:author="Manikya Alister" w:date="2021-04-29T15:02:00Z">
        <w:r>
          <w:rPr>
            <w:rFonts w:ascii="Times New Roman" w:hAnsi="Times New Roman" w:cs="Times New Roman"/>
          </w:rPr>
          <w:t xml:space="preserve">theoretical understanding of the </w:t>
        </w:r>
      </w:ins>
      <w:ins w:id="210" w:author="Manikya Alister" w:date="2021-04-29T15:46:00Z">
        <w:r w:rsidR="005E33BA">
          <w:rPr>
            <w:rFonts w:ascii="Times New Roman" w:hAnsi="Times New Roman" w:cs="Times New Roman"/>
          </w:rPr>
          <w:t xml:space="preserve">cognitive </w:t>
        </w:r>
      </w:ins>
      <w:ins w:id="211" w:author="Manikya Alister" w:date="2021-04-29T15:45:00Z">
        <w:r w:rsidR="005E33BA">
          <w:rPr>
            <w:rFonts w:ascii="Times New Roman" w:hAnsi="Times New Roman" w:cs="Times New Roman"/>
          </w:rPr>
          <w:t>process</w:t>
        </w:r>
      </w:ins>
      <w:ins w:id="212" w:author="Manikya Alister" w:date="2021-04-30T08:50:00Z">
        <w:r w:rsidR="00E63C45">
          <w:rPr>
            <w:rFonts w:ascii="Times New Roman" w:hAnsi="Times New Roman" w:cs="Times New Roman"/>
          </w:rPr>
          <w:t>es</w:t>
        </w:r>
      </w:ins>
      <w:ins w:id="213" w:author="Manikya Alister" w:date="2021-04-29T15:47:00Z">
        <w:r w:rsidR="00893EA3">
          <w:rPr>
            <w:rFonts w:ascii="Times New Roman" w:hAnsi="Times New Roman" w:cs="Times New Roman"/>
          </w:rPr>
          <w:t xml:space="preserve"> underlying </w:t>
        </w:r>
      </w:ins>
      <w:ins w:id="214" w:author="Manikya Alister" w:date="2021-04-29T16:18:00Z">
        <w:r w:rsidR="00696AF3">
          <w:rPr>
            <w:rFonts w:ascii="Times New Roman" w:hAnsi="Times New Roman" w:cs="Times New Roman"/>
          </w:rPr>
          <w:t>the effect</w:t>
        </w:r>
      </w:ins>
      <w:ins w:id="215" w:author="Manikya Alister" w:date="2021-04-29T15:45:00Z">
        <w:r w:rsidR="005E33BA">
          <w:rPr>
            <w:rFonts w:ascii="Times New Roman" w:hAnsi="Times New Roman" w:cs="Times New Roman"/>
          </w:rPr>
          <w:t xml:space="preserve">, </w:t>
        </w:r>
      </w:ins>
      <w:ins w:id="216" w:author="Manikya Alister" w:date="2021-04-29T16:08:00Z">
        <w:r w:rsidR="00FC2286">
          <w:rPr>
            <w:rFonts w:ascii="Times New Roman" w:hAnsi="Times New Roman" w:cs="Times New Roman"/>
          </w:rPr>
          <w:t xml:space="preserve">it is difficult </w:t>
        </w:r>
      </w:ins>
      <w:proofErr w:type="spellStart"/>
      <w:ins w:id="217" w:author="Manikya Alister" w:date="2021-04-29T16:16:00Z">
        <w:r w:rsidR="00696AF3">
          <w:rPr>
            <w:rFonts w:ascii="Times New Roman" w:hAnsi="Times New Roman" w:cs="Times New Roman"/>
          </w:rPr>
          <w:t>t</w:t>
        </w:r>
      </w:ins>
      <w:ins w:id="218" w:author="Manikya Alister" w:date="2021-04-29T16:08:00Z">
        <w:r w:rsidR="00FC2286">
          <w:rPr>
            <w:rFonts w:ascii="Times New Roman" w:hAnsi="Times New Roman" w:cs="Times New Roman"/>
          </w:rPr>
          <w:t>o</w:t>
        </w:r>
      </w:ins>
      <w:proofErr w:type="spellEnd"/>
      <w:ins w:id="219" w:author="Manikya Alister" w:date="2021-04-29T15:46:00Z">
        <w:r w:rsidR="005E33BA">
          <w:rPr>
            <w:rFonts w:ascii="Times New Roman" w:hAnsi="Times New Roman" w:cs="Times New Roman"/>
          </w:rPr>
          <w:t xml:space="preserve"> provide a compelling</w:t>
        </w:r>
      </w:ins>
      <w:ins w:id="220" w:author="Manikya Alister" w:date="2021-04-29T15:45:00Z">
        <w:r w:rsidR="005E33BA">
          <w:rPr>
            <w:rFonts w:ascii="Times New Roman" w:hAnsi="Times New Roman" w:cs="Times New Roman"/>
          </w:rPr>
          <w:t xml:space="preserve"> </w:t>
        </w:r>
      </w:ins>
      <w:ins w:id="221" w:author="Manikya Alister" w:date="2021-04-29T15:46:00Z">
        <w:r w:rsidR="005E33BA">
          <w:rPr>
            <w:rFonts w:ascii="Times New Roman" w:hAnsi="Times New Roman" w:cs="Times New Roman"/>
          </w:rPr>
          <w:t>explanation as to</w:t>
        </w:r>
      </w:ins>
      <w:ins w:id="222" w:author="Manikya Alister" w:date="2021-04-29T15:45:00Z">
        <w:r w:rsidR="005E33BA">
          <w:rPr>
            <w:rFonts w:ascii="Times New Roman" w:hAnsi="Times New Roman" w:cs="Times New Roman"/>
          </w:rPr>
          <w:t xml:space="preserve"> why </w:t>
        </w:r>
      </w:ins>
      <w:ins w:id="223" w:author="Manikya Alister" w:date="2021-04-30T08:50:00Z">
        <w:r w:rsidR="00E63C45">
          <w:rPr>
            <w:rFonts w:ascii="Times New Roman" w:hAnsi="Times New Roman" w:cs="Times New Roman"/>
          </w:rPr>
          <w:t>people</w:t>
        </w:r>
      </w:ins>
      <w:ins w:id="224" w:author="Manikya Alister" w:date="2021-04-29T16:26:00Z">
        <w:r w:rsidR="00BA6D15">
          <w:rPr>
            <w:rFonts w:ascii="Times New Roman" w:hAnsi="Times New Roman" w:cs="Times New Roman"/>
          </w:rPr>
          <w:t xml:space="preserve"> are faster and more </w:t>
        </w:r>
        <w:r w:rsidR="00BE551C">
          <w:rPr>
            <w:rFonts w:ascii="Times New Roman" w:hAnsi="Times New Roman" w:cs="Times New Roman"/>
          </w:rPr>
          <w:t>accurate at resp</w:t>
        </w:r>
      </w:ins>
      <w:ins w:id="225" w:author="Manikya Alister" w:date="2021-04-29T16:27:00Z">
        <w:r w:rsidR="00BE551C">
          <w:rPr>
            <w:rFonts w:ascii="Times New Roman" w:hAnsi="Times New Roman" w:cs="Times New Roman"/>
          </w:rPr>
          <w:t>onding to gazed at locations compared to gazed away from locations</w:t>
        </w:r>
      </w:ins>
      <w:ins w:id="226" w:author="Manikya Alister" w:date="2021-04-29T16:19:00Z">
        <w:r w:rsidR="00696AF3">
          <w:rPr>
            <w:rFonts w:ascii="Times New Roman" w:hAnsi="Times New Roman" w:cs="Times New Roman"/>
          </w:rPr>
          <w:t xml:space="preserve"> </w:t>
        </w:r>
      </w:ins>
      <w:ins w:id="227" w:author="Manikya Alister" w:date="2021-04-29T15:55:00Z">
        <w:r w:rsidR="00AB076B">
          <w:rPr>
            <w:rFonts w:ascii="Times New Roman" w:hAnsi="Times New Roman" w:cs="Times New Roman"/>
          </w:rPr>
          <w:t xml:space="preserve">(von </w:t>
        </w:r>
        <w:proofErr w:type="spellStart"/>
        <w:r w:rsidR="00AB076B">
          <w:rPr>
            <w:rFonts w:ascii="Times New Roman" w:hAnsi="Times New Roman" w:cs="Times New Roman"/>
          </w:rPr>
          <w:t>Rooj</w:t>
        </w:r>
        <w:proofErr w:type="spellEnd"/>
        <w:r w:rsidR="00AB076B">
          <w:rPr>
            <w:rFonts w:ascii="Times New Roman" w:hAnsi="Times New Roman" w:cs="Times New Roman"/>
          </w:rPr>
          <w:t>)</w:t>
        </w:r>
      </w:ins>
      <w:ins w:id="228" w:author="Manikya Alister" w:date="2021-04-29T15:48:00Z">
        <w:r w:rsidR="00893EA3">
          <w:rPr>
            <w:rFonts w:ascii="Times New Roman" w:hAnsi="Times New Roman" w:cs="Times New Roman"/>
          </w:rPr>
          <w:t xml:space="preserve">. </w:t>
        </w:r>
      </w:ins>
      <w:bookmarkStart w:id="229" w:name="_GoBack"/>
      <w:bookmarkEnd w:id="229"/>
    </w:p>
    <w:p w14:paraId="5A63C251" w14:textId="3C95FC97" w:rsidR="005E33BA" w:rsidRDefault="00893EA3" w:rsidP="006A2447">
      <w:pPr>
        <w:spacing w:line="480" w:lineRule="auto"/>
        <w:ind w:firstLine="720"/>
        <w:rPr>
          <w:ins w:id="230" w:author="Manikya Alister" w:date="2021-04-29T16:09:00Z"/>
          <w:rFonts w:ascii="Times New Roman" w:hAnsi="Times New Roman" w:cs="Times New Roman"/>
        </w:rPr>
      </w:pPr>
      <w:ins w:id="231" w:author="Manikya Alister" w:date="2021-04-29T15:49:00Z">
        <w:r>
          <w:rPr>
            <w:rFonts w:ascii="Times New Roman" w:hAnsi="Times New Roman" w:cs="Times New Roman"/>
          </w:rPr>
          <w:t>One way in which</w:t>
        </w:r>
      </w:ins>
      <w:ins w:id="232" w:author="Manikya Alister" w:date="2021-04-29T16:02:00Z">
        <w:r w:rsidR="00AB076B">
          <w:rPr>
            <w:rFonts w:ascii="Times New Roman" w:hAnsi="Times New Roman" w:cs="Times New Roman"/>
          </w:rPr>
          <w:t xml:space="preserve"> rigorous theory development can </w:t>
        </w:r>
      </w:ins>
      <w:ins w:id="233" w:author="Manikya Alister" w:date="2021-04-29T15:50:00Z">
        <w:r>
          <w:rPr>
            <w:rFonts w:ascii="Times New Roman" w:hAnsi="Times New Roman" w:cs="Times New Roman"/>
          </w:rPr>
          <w:t xml:space="preserve">be achieved is through </w:t>
        </w:r>
      </w:ins>
      <w:ins w:id="234" w:author="Manikya Alister" w:date="2021-04-29T16:08:00Z">
        <w:r w:rsidR="00FC2286">
          <w:rPr>
            <w:rFonts w:ascii="Times New Roman" w:hAnsi="Times New Roman" w:cs="Times New Roman"/>
          </w:rPr>
          <w:t xml:space="preserve">building </w:t>
        </w:r>
      </w:ins>
      <w:ins w:id="235" w:author="Manikya Alister" w:date="2021-04-29T15:50:00Z">
        <w:r>
          <w:rPr>
            <w:rFonts w:ascii="Times New Roman" w:hAnsi="Times New Roman" w:cs="Times New Roman"/>
          </w:rPr>
          <w:t>computational models of cognitive processes</w:t>
        </w:r>
      </w:ins>
      <w:ins w:id="236" w:author="Manikya Alister" w:date="2021-04-29T16:08:00Z">
        <w:r w:rsidR="00FC2286">
          <w:rPr>
            <w:rFonts w:ascii="Times New Roman" w:hAnsi="Times New Roman" w:cs="Times New Roman"/>
          </w:rPr>
          <w:t xml:space="preserve"> ()</w:t>
        </w:r>
      </w:ins>
      <w:ins w:id="237" w:author="Manikya Alister" w:date="2021-04-29T15:50:00Z">
        <w:r>
          <w:rPr>
            <w:rFonts w:ascii="Times New Roman" w:hAnsi="Times New Roman" w:cs="Times New Roman"/>
          </w:rPr>
          <w:t xml:space="preserve">. </w:t>
        </w:r>
      </w:ins>
      <w:ins w:id="238" w:author="Manikya Alister" w:date="2021-04-29T16:02:00Z">
        <w:r w:rsidR="00AB076B">
          <w:rPr>
            <w:rFonts w:ascii="Times New Roman" w:hAnsi="Times New Roman" w:cs="Times New Roman"/>
          </w:rPr>
          <w:t xml:space="preserve">Computational models are formal, mathematical </w:t>
        </w:r>
        <w:r w:rsidR="00FC2286">
          <w:rPr>
            <w:rFonts w:ascii="Times New Roman" w:hAnsi="Times New Roman" w:cs="Times New Roman"/>
          </w:rPr>
          <w:t xml:space="preserve">models which </w:t>
        </w:r>
      </w:ins>
      <w:ins w:id="239" w:author="Manikya Alister" w:date="2021-04-29T16:03:00Z">
        <w:r w:rsidR="00FC2286">
          <w:rPr>
            <w:rFonts w:ascii="Times New Roman" w:hAnsi="Times New Roman" w:cs="Times New Roman"/>
          </w:rPr>
          <w:t xml:space="preserve">attempt to explain </w:t>
        </w:r>
      </w:ins>
      <w:ins w:id="240" w:author="Manikya Alister" w:date="2021-04-29T16:09:00Z">
        <w:r w:rsidR="00FC2286">
          <w:rPr>
            <w:rFonts w:ascii="Times New Roman" w:hAnsi="Times New Roman" w:cs="Times New Roman"/>
          </w:rPr>
          <w:t xml:space="preserve">and mimic real cognitive </w:t>
        </w:r>
      </w:ins>
      <w:ins w:id="241" w:author="Manikya Alister" w:date="2021-04-30T08:51:00Z">
        <w:r w:rsidR="00E63C45">
          <w:rPr>
            <w:rFonts w:ascii="Times New Roman" w:hAnsi="Times New Roman" w:cs="Times New Roman"/>
          </w:rPr>
          <w:t>capacities</w:t>
        </w:r>
      </w:ins>
      <w:ins w:id="242" w:author="Manikya Alister" w:date="2021-04-29T16:09:00Z">
        <w:r w:rsidR="00FC2286">
          <w:rPr>
            <w:rFonts w:ascii="Times New Roman" w:hAnsi="Times New Roman" w:cs="Times New Roman"/>
          </w:rPr>
          <w:t xml:space="preserve">. </w:t>
        </w:r>
      </w:ins>
      <w:ins w:id="243" w:author="Manikya Alister" w:date="2021-04-30T08:52:00Z">
        <w:r w:rsidR="00E63C45">
          <w:rPr>
            <w:rFonts w:ascii="Times New Roman" w:hAnsi="Times New Roman" w:cs="Times New Roman"/>
          </w:rPr>
          <w:t xml:space="preserve">In this study, we will demonstrate how </w:t>
        </w:r>
      </w:ins>
      <w:ins w:id="244" w:author="Manikya Alister" w:date="2021-04-30T09:02:00Z">
        <w:r w:rsidR="00013B07">
          <w:rPr>
            <w:rFonts w:ascii="Times New Roman" w:hAnsi="Times New Roman" w:cs="Times New Roman"/>
          </w:rPr>
          <w:t xml:space="preserve">the </w:t>
        </w:r>
      </w:ins>
      <w:ins w:id="245" w:author="Manikya Alister" w:date="2021-04-30T08:52:00Z">
        <w:r w:rsidR="00E63C45">
          <w:rPr>
            <w:rFonts w:ascii="Times New Roman" w:hAnsi="Times New Roman" w:cs="Times New Roman"/>
          </w:rPr>
          <w:t xml:space="preserve">application of </w:t>
        </w:r>
      </w:ins>
      <w:ins w:id="246" w:author="Manikya Alister" w:date="2021-04-30T08:53:00Z">
        <w:r w:rsidR="00E63C45">
          <w:rPr>
            <w:rFonts w:ascii="Times New Roman" w:hAnsi="Times New Roman" w:cs="Times New Roman"/>
          </w:rPr>
          <w:t>computational models can allow for a deeper theoretical investigation of the decision-making process underl</w:t>
        </w:r>
      </w:ins>
      <w:ins w:id="247" w:author="Manikya Alister" w:date="2021-04-30T08:54:00Z">
        <w:r w:rsidR="00E63C45">
          <w:rPr>
            <w:rFonts w:ascii="Times New Roman" w:hAnsi="Times New Roman" w:cs="Times New Roman"/>
          </w:rPr>
          <w:t xml:space="preserve">ying the gaze cueing effect. </w:t>
        </w:r>
      </w:ins>
    </w:p>
    <w:p w14:paraId="44CBCD1C" w14:textId="600E6695" w:rsidR="00FC2286" w:rsidRDefault="00FC2286" w:rsidP="00FC2286">
      <w:pPr>
        <w:spacing w:line="480" w:lineRule="auto"/>
        <w:ind w:firstLine="720"/>
        <w:rPr>
          <w:ins w:id="248" w:author="Manikya Alister" w:date="2021-04-29T16:09:00Z"/>
          <w:rFonts w:ascii="Times New Roman" w:hAnsi="Times New Roman" w:cs="Times New Roman"/>
        </w:rPr>
      </w:pPr>
      <w:ins w:id="249" w:author="Manikya Alister" w:date="2021-04-29T16:09:00Z">
        <w:r>
          <w:rPr>
            <w:rFonts w:ascii="Times New Roman" w:hAnsi="Times New Roman" w:cs="Times New Roman"/>
          </w:rPr>
          <w:t xml:space="preserve">Computational models facilitate rigorous </w:t>
        </w:r>
        <w:r>
          <w:rPr>
            <w:rFonts w:ascii="Times New Roman" w:hAnsi="Times New Roman" w:cs="Times New Roman"/>
          </w:rPr>
          <w:t>theoretical investigation for several reasons. Firstly, computational models allow for precise predictions</w:t>
        </w:r>
      </w:ins>
      <w:ins w:id="250" w:author="Manikya Alister" w:date="2021-04-29T16:10:00Z">
        <w:r>
          <w:rPr>
            <w:rFonts w:ascii="Times New Roman" w:hAnsi="Times New Roman" w:cs="Times New Roman"/>
          </w:rPr>
          <w:t xml:space="preserve"> to be made</w:t>
        </w:r>
      </w:ins>
      <w:ins w:id="251" w:author="Manikya Alister" w:date="2021-04-29T16:09:00Z">
        <w:r>
          <w:rPr>
            <w:rFonts w:ascii="Times New Roman" w:hAnsi="Times New Roman" w:cs="Times New Roman"/>
          </w:rPr>
          <w:t xml:space="preserve"> that clearly outline psychological parameters and auxiliary assumptions which could otherwise be vague and difficult to falsify. </w:t>
        </w:r>
      </w:ins>
      <w:ins w:id="252" w:author="Manikya Alister" w:date="2021-04-30T09:21:00Z">
        <w:r w:rsidR="00705634">
          <w:rPr>
            <w:rFonts w:ascii="Times New Roman" w:hAnsi="Times New Roman" w:cs="Times New Roman"/>
          </w:rPr>
          <w:t>These</w:t>
        </w:r>
      </w:ins>
      <w:ins w:id="253" w:author="Manikya Alister" w:date="2021-04-30T09:19:00Z">
        <w:r w:rsidR="001C3105">
          <w:rPr>
            <w:rFonts w:ascii="Times New Roman" w:hAnsi="Times New Roman" w:cs="Times New Roman"/>
          </w:rPr>
          <w:t xml:space="preserve"> </w:t>
        </w:r>
      </w:ins>
      <w:ins w:id="254" w:author="Manikya Alister" w:date="2021-04-30T09:18:00Z">
        <w:r w:rsidR="001C3105">
          <w:rPr>
            <w:rFonts w:ascii="Times New Roman" w:hAnsi="Times New Roman" w:cs="Times New Roman"/>
          </w:rPr>
          <w:t>parameters and assumptions</w:t>
        </w:r>
      </w:ins>
      <w:ins w:id="255" w:author="Manikya Alister" w:date="2021-04-30T09:19:00Z">
        <w:r w:rsidR="001C3105">
          <w:rPr>
            <w:rFonts w:ascii="Times New Roman" w:hAnsi="Times New Roman" w:cs="Times New Roman"/>
          </w:rPr>
          <w:t xml:space="preserve"> can easily be isolated or controlled</w:t>
        </w:r>
      </w:ins>
      <w:ins w:id="256" w:author="Manikya Alister" w:date="2021-04-30T09:20:00Z">
        <w:r w:rsidR="001C3105">
          <w:rPr>
            <w:rFonts w:ascii="Times New Roman" w:hAnsi="Times New Roman" w:cs="Times New Roman"/>
          </w:rPr>
          <w:t xml:space="preserve"> which allows for simple and </w:t>
        </w:r>
      </w:ins>
      <w:ins w:id="257" w:author="Manikya Alister" w:date="2021-04-30T09:22:00Z">
        <w:r w:rsidR="00705634">
          <w:rPr>
            <w:rFonts w:ascii="Times New Roman" w:hAnsi="Times New Roman" w:cs="Times New Roman"/>
          </w:rPr>
          <w:t>clear</w:t>
        </w:r>
      </w:ins>
      <w:ins w:id="258" w:author="Manikya Alister" w:date="2021-04-30T09:20:00Z">
        <w:r w:rsidR="001C3105">
          <w:rPr>
            <w:rFonts w:ascii="Times New Roman" w:hAnsi="Times New Roman" w:cs="Times New Roman"/>
          </w:rPr>
          <w:t xml:space="preserve"> identification</w:t>
        </w:r>
      </w:ins>
      <w:ins w:id="259" w:author="Manikya Alister" w:date="2021-04-30T09:21:00Z">
        <w:r w:rsidR="00705634">
          <w:rPr>
            <w:rFonts w:ascii="Times New Roman" w:hAnsi="Times New Roman" w:cs="Times New Roman"/>
          </w:rPr>
          <w:t xml:space="preserve"> of</w:t>
        </w:r>
      </w:ins>
      <w:ins w:id="260" w:author="Manikya Alister" w:date="2021-04-30T09:20:00Z">
        <w:r w:rsidR="001C3105">
          <w:rPr>
            <w:rFonts w:ascii="Times New Roman" w:hAnsi="Times New Roman" w:cs="Times New Roman"/>
          </w:rPr>
          <w:t xml:space="preserve"> how </w:t>
        </w:r>
      </w:ins>
      <w:ins w:id="261" w:author="Manikya Alister" w:date="2021-04-30T09:23:00Z">
        <w:r w:rsidR="00566902">
          <w:rPr>
            <w:rFonts w:ascii="Times New Roman" w:hAnsi="Times New Roman" w:cs="Times New Roman"/>
          </w:rPr>
          <w:t>each component of a model</w:t>
        </w:r>
      </w:ins>
      <w:ins w:id="262" w:author="Manikya Alister" w:date="2021-04-30T09:20:00Z">
        <w:r w:rsidR="001C3105">
          <w:rPr>
            <w:rFonts w:ascii="Times New Roman" w:hAnsi="Times New Roman" w:cs="Times New Roman"/>
          </w:rPr>
          <w:t xml:space="preserve"> influence</w:t>
        </w:r>
      </w:ins>
      <w:ins w:id="263" w:author="Manikya Alister" w:date="2021-04-30T09:23:00Z">
        <w:r w:rsidR="00566902">
          <w:rPr>
            <w:rFonts w:ascii="Times New Roman" w:hAnsi="Times New Roman" w:cs="Times New Roman"/>
          </w:rPr>
          <w:t>s</w:t>
        </w:r>
      </w:ins>
      <w:ins w:id="264" w:author="Manikya Alister" w:date="2021-04-30T09:20:00Z">
        <w:r w:rsidR="001C3105">
          <w:rPr>
            <w:rFonts w:ascii="Times New Roman" w:hAnsi="Times New Roman" w:cs="Times New Roman"/>
          </w:rPr>
          <w:t xml:space="preserve"> </w:t>
        </w:r>
      </w:ins>
      <w:ins w:id="265" w:author="Manikya Alister" w:date="2021-04-30T09:21:00Z">
        <w:r w:rsidR="001C3105">
          <w:rPr>
            <w:rFonts w:ascii="Times New Roman" w:hAnsi="Times New Roman" w:cs="Times New Roman"/>
          </w:rPr>
          <w:t>a</w:t>
        </w:r>
      </w:ins>
      <w:ins w:id="266" w:author="Manikya Alister" w:date="2021-04-30T09:20:00Z">
        <w:r w:rsidR="001C3105">
          <w:rPr>
            <w:rFonts w:ascii="Times New Roman" w:hAnsi="Times New Roman" w:cs="Times New Roman"/>
          </w:rPr>
          <w:t xml:space="preserve"> theory’s prediction</w:t>
        </w:r>
      </w:ins>
      <w:ins w:id="267" w:author="Manikya Alister" w:date="2021-04-30T09:22:00Z">
        <w:r w:rsidR="00705634">
          <w:rPr>
            <w:rFonts w:ascii="Times New Roman" w:hAnsi="Times New Roman" w:cs="Times New Roman"/>
          </w:rPr>
          <w:t>s</w:t>
        </w:r>
      </w:ins>
      <w:ins w:id="268" w:author="Manikya Alister" w:date="2021-04-30T09:20:00Z">
        <w:r w:rsidR="001C3105">
          <w:rPr>
            <w:rFonts w:ascii="Times New Roman" w:hAnsi="Times New Roman" w:cs="Times New Roman"/>
          </w:rPr>
          <w:t xml:space="preserve">. </w:t>
        </w:r>
      </w:ins>
      <w:ins w:id="269" w:author="Manikya Alister" w:date="2021-04-29T16:10:00Z">
        <w:r>
          <w:rPr>
            <w:rFonts w:ascii="Times New Roman" w:hAnsi="Times New Roman" w:cs="Times New Roman"/>
          </w:rPr>
          <w:t>Secondly, c</w:t>
        </w:r>
      </w:ins>
      <w:ins w:id="270" w:author="Manikya Alister" w:date="2021-04-29T16:09:00Z">
        <w:r>
          <w:rPr>
            <w:rFonts w:ascii="Times New Roman" w:hAnsi="Times New Roman" w:cs="Times New Roman"/>
          </w:rPr>
          <w:t xml:space="preserve">omputational models </w:t>
        </w:r>
      </w:ins>
      <w:ins w:id="271" w:author="Manikya Alister" w:date="2021-04-30T09:02:00Z">
        <w:r w:rsidR="0018364A">
          <w:rPr>
            <w:rFonts w:ascii="Times New Roman" w:hAnsi="Times New Roman" w:cs="Times New Roman"/>
          </w:rPr>
          <w:t xml:space="preserve">can </w:t>
        </w:r>
      </w:ins>
      <w:ins w:id="272" w:author="Manikya Alister" w:date="2021-04-29T16:09:00Z">
        <w:r>
          <w:rPr>
            <w:rFonts w:ascii="Times New Roman" w:hAnsi="Times New Roman" w:cs="Times New Roman"/>
          </w:rPr>
          <w:t>be directly mapped against</w:t>
        </w:r>
      </w:ins>
      <w:ins w:id="273" w:author="Manikya Alister" w:date="2021-04-29T16:10:00Z">
        <w:r>
          <w:rPr>
            <w:rFonts w:ascii="Times New Roman" w:hAnsi="Times New Roman" w:cs="Times New Roman"/>
          </w:rPr>
          <w:t xml:space="preserve"> </w:t>
        </w:r>
      </w:ins>
      <w:ins w:id="274" w:author="Manikya Alister" w:date="2021-04-29T16:09:00Z">
        <w:r>
          <w:rPr>
            <w:rFonts w:ascii="Times New Roman" w:hAnsi="Times New Roman" w:cs="Times New Roman"/>
          </w:rPr>
          <w:t xml:space="preserve">data, which </w:t>
        </w:r>
      </w:ins>
      <w:ins w:id="275" w:author="Manikya Alister" w:date="2021-04-30T09:34:00Z">
        <w:r w:rsidR="00F103BB">
          <w:rPr>
            <w:rFonts w:ascii="Times New Roman" w:hAnsi="Times New Roman" w:cs="Times New Roman"/>
          </w:rPr>
          <w:t>allows for</w:t>
        </w:r>
      </w:ins>
      <w:ins w:id="276" w:author="Manikya Alister" w:date="2021-04-29T16:09:00Z">
        <w:r>
          <w:rPr>
            <w:rFonts w:ascii="Times New Roman" w:hAnsi="Times New Roman" w:cs="Times New Roman"/>
          </w:rPr>
          <w:t xml:space="preserve"> </w:t>
        </w:r>
      </w:ins>
      <w:ins w:id="277" w:author="Manikya Alister" w:date="2021-04-30T09:34:00Z">
        <w:r w:rsidR="00F103BB">
          <w:rPr>
            <w:rFonts w:ascii="Times New Roman" w:hAnsi="Times New Roman" w:cs="Times New Roman"/>
          </w:rPr>
          <w:t xml:space="preserve">direct </w:t>
        </w:r>
      </w:ins>
      <w:ins w:id="278" w:author="Manikya Alister" w:date="2021-04-30T09:35:00Z">
        <w:r w:rsidR="00F103BB">
          <w:rPr>
            <w:rFonts w:ascii="Times New Roman" w:hAnsi="Times New Roman" w:cs="Times New Roman"/>
          </w:rPr>
          <w:t>quantitative</w:t>
        </w:r>
      </w:ins>
      <w:ins w:id="279" w:author="Manikya Alister" w:date="2021-04-29T16:09:00Z">
        <w:r>
          <w:rPr>
            <w:rFonts w:ascii="Times New Roman" w:hAnsi="Times New Roman" w:cs="Times New Roman"/>
          </w:rPr>
          <w:t xml:space="preserve"> </w:t>
        </w:r>
      </w:ins>
      <w:ins w:id="280" w:author="Manikya Alister" w:date="2021-04-30T09:34:00Z">
        <w:r w:rsidR="00F103BB">
          <w:rPr>
            <w:rFonts w:ascii="Times New Roman" w:hAnsi="Times New Roman" w:cs="Times New Roman"/>
          </w:rPr>
          <w:t xml:space="preserve">evaluation of </w:t>
        </w:r>
      </w:ins>
      <w:ins w:id="281" w:author="Manikya Alister" w:date="2021-04-29T16:09:00Z">
        <w:r>
          <w:rPr>
            <w:rFonts w:ascii="Times New Roman" w:hAnsi="Times New Roman" w:cs="Times New Roman"/>
          </w:rPr>
          <w:t>a given theory</w:t>
        </w:r>
      </w:ins>
      <w:ins w:id="282" w:author="Manikya Alister" w:date="2021-04-30T09:03:00Z">
        <w:r w:rsidR="0018364A">
          <w:rPr>
            <w:rFonts w:ascii="Times New Roman" w:hAnsi="Times New Roman" w:cs="Times New Roman"/>
          </w:rPr>
          <w:t xml:space="preserve">. </w:t>
        </w:r>
      </w:ins>
      <w:ins w:id="283" w:author="Manikya Alister" w:date="2021-04-29T16:09:00Z">
        <w:r>
          <w:rPr>
            <w:rFonts w:ascii="Times New Roman" w:hAnsi="Times New Roman" w:cs="Times New Roman"/>
          </w:rPr>
          <w:t>Hence,</w:t>
        </w:r>
      </w:ins>
      <w:ins w:id="284" w:author="Manikya Alister" w:date="2021-04-30T09:24:00Z">
        <w:r w:rsidR="00F2061C">
          <w:rPr>
            <w:rFonts w:ascii="Times New Roman" w:hAnsi="Times New Roman" w:cs="Times New Roman"/>
          </w:rPr>
          <w:t xml:space="preserve"> computational modelling approaches can be useful for improving our theoretical understanding of psychological phenomena. </w:t>
        </w:r>
      </w:ins>
    </w:p>
    <w:p w14:paraId="4E8E5125" w14:textId="77777777" w:rsidR="00FC2286" w:rsidRDefault="00FC2286" w:rsidP="006A2447">
      <w:pPr>
        <w:spacing w:line="480" w:lineRule="auto"/>
        <w:ind w:firstLine="720"/>
        <w:rPr>
          <w:ins w:id="285" w:author="Manikya Alister" w:date="2021-04-29T15:52:00Z"/>
          <w:rFonts w:ascii="Times New Roman" w:hAnsi="Times New Roman" w:cs="Times New Roman"/>
        </w:rPr>
      </w:pPr>
    </w:p>
    <w:p w14:paraId="7AF5AAEA" w14:textId="6B2976E0" w:rsidR="009D7512" w:rsidRDefault="009D7512" w:rsidP="006A2447">
      <w:pPr>
        <w:spacing w:line="480" w:lineRule="auto"/>
        <w:ind w:firstLine="720"/>
        <w:rPr>
          <w:ins w:id="286" w:author="Manikya Alister" w:date="2021-04-29T15:52:00Z"/>
          <w:rFonts w:ascii="Times New Roman" w:hAnsi="Times New Roman" w:cs="Times New Roman"/>
        </w:rPr>
      </w:pPr>
      <w:ins w:id="287" w:author="Manikya Alister" w:date="2021-04-29T15:52:00Z">
        <w:r>
          <w:rPr>
            <w:rFonts w:ascii="Times New Roman" w:hAnsi="Times New Roman" w:cs="Times New Roman"/>
          </w:rPr>
          <w:t xml:space="preserve">Using computational models, we can isolate </w:t>
        </w:r>
        <w:r w:rsidR="00AB076B">
          <w:rPr>
            <w:rFonts w:ascii="Times New Roman" w:hAnsi="Times New Roman" w:cs="Times New Roman"/>
          </w:rPr>
          <w:t xml:space="preserve">key components of the cognitive process in order to understand which of these components are contributing to </w:t>
        </w:r>
      </w:ins>
      <w:ins w:id="288" w:author="Manikya Alister" w:date="2021-04-29T15:54:00Z">
        <w:r w:rsidR="00AB076B">
          <w:rPr>
            <w:rFonts w:ascii="Times New Roman" w:hAnsi="Times New Roman" w:cs="Times New Roman"/>
          </w:rPr>
          <w:t xml:space="preserve">a given effect. </w:t>
        </w:r>
      </w:ins>
    </w:p>
    <w:p w14:paraId="5EC5E128" w14:textId="77777777" w:rsidR="009D7512" w:rsidRDefault="009D7512" w:rsidP="006A2447">
      <w:pPr>
        <w:spacing w:line="480" w:lineRule="auto"/>
        <w:ind w:firstLine="720"/>
        <w:rPr>
          <w:ins w:id="289" w:author="Manikya Alister" w:date="2021-04-29T15:45:00Z"/>
          <w:rFonts w:ascii="Times New Roman" w:hAnsi="Times New Roman" w:cs="Times New Roman"/>
        </w:rPr>
      </w:pPr>
    </w:p>
    <w:p w14:paraId="6D1F6518" w14:textId="452FEB54" w:rsidR="000973B2" w:rsidDel="00B86706" w:rsidRDefault="00997824">
      <w:pPr>
        <w:spacing w:line="480" w:lineRule="auto"/>
        <w:ind w:firstLine="720"/>
        <w:rPr>
          <w:del w:id="290" w:author="Manikya Alister" w:date="2021-04-29T11:09:00Z"/>
          <w:rFonts w:ascii="Times New Roman" w:hAnsi="Times New Roman" w:cs="Times New Roman"/>
        </w:rPr>
      </w:pPr>
      <w:ins w:id="291" w:author="Manikya Alister" w:date="2021-04-29T14:50:00Z">
        <w:r>
          <w:rPr>
            <w:rFonts w:ascii="Times New Roman" w:hAnsi="Times New Roman" w:cs="Times New Roman"/>
          </w:rPr>
          <w:lastRenderedPageBreak/>
          <w:t xml:space="preserve">, </w:t>
        </w:r>
      </w:ins>
      <w:ins w:id="292" w:author="Manikya Alister" w:date="2021-04-29T14:52:00Z">
        <w:r>
          <w:rPr>
            <w:rFonts w:ascii="Times New Roman" w:hAnsi="Times New Roman" w:cs="Times New Roman"/>
          </w:rPr>
          <w:t>which attempts</w:t>
        </w:r>
      </w:ins>
      <w:ins w:id="293" w:author="Manikya Alister" w:date="2021-04-29T14:51:00Z">
        <w:r>
          <w:rPr>
            <w:rFonts w:ascii="Times New Roman" w:hAnsi="Times New Roman" w:cs="Times New Roman"/>
          </w:rPr>
          <w:t xml:space="preserve"> to describe the cognitive processes that give</w:t>
        </w:r>
      </w:ins>
      <w:ins w:id="294" w:author="Manikya Alister" w:date="2021-04-29T14:52:00Z">
        <w:r>
          <w:rPr>
            <w:rFonts w:ascii="Times New Roman" w:hAnsi="Times New Roman" w:cs="Times New Roman"/>
          </w:rPr>
          <w:t>s</w:t>
        </w:r>
      </w:ins>
      <w:ins w:id="295" w:author="Manikya Alister" w:date="2021-04-29T14:51:00Z">
        <w:r>
          <w:rPr>
            <w:rFonts w:ascii="Times New Roman" w:hAnsi="Times New Roman" w:cs="Times New Roman"/>
          </w:rPr>
          <w:t xml:space="preserve"> rise to certain psychological</w:t>
        </w:r>
      </w:ins>
      <w:ins w:id="296" w:author="Manikya Alister" w:date="2021-04-29T15:00:00Z">
        <w:r w:rsidR="00584BBE">
          <w:rPr>
            <w:rFonts w:ascii="Times New Roman" w:hAnsi="Times New Roman" w:cs="Times New Roman"/>
          </w:rPr>
          <w:t xml:space="preserve"> constraints and</w:t>
        </w:r>
      </w:ins>
      <w:ins w:id="297" w:author="Manikya Alister" w:date="2021-04-29T14:51:00Z">
        <w:r>
          <w:rPr>
            <w:rFonts w:ascii="Times New Roman" w:hAnsi="Times New Roman" w:cs="Times New Roman"/>
          </w:rPr>
          <w:t xml:space="preserve"> capacit</w:t>
        </w:r>
      </w:ins>
      <w:ins w:id="298" w:author="Manikya Alister" w:date="2021-04-29T14:52:00Z">
        <w:r>
          <w:rPr>
            <w:rFonts w:ascii="Times New Roman" w:hAnsi="Times New Roman" w:cs="Times New Roman"/>
          </w:rPr>
          <w:t xml:space="preserve">ies </w:t>
        </w:r>
      </w:ins>
    </w:p>
    <w:p w14:paraId="0280E0EF" w14:textId="2541DEFB" w:rsidR="00B86706" w:rsidRDefault="00B86706" w:rsidP="006A2447">
      <w:pPr>
        <w:spacing w:line="480" w:lineRule="auto"/>
        <w:ind w:firstLine="720"/>
        <w:rPr>
          <w:ins w:id="299" w:author="Manikya Alister" w:date="2021-04-29T14:37:00Z"/>
          <w:rFonts w:ascii="Times New Roman" w:hAnsi="Times New Roman" w:cs="Times New Roman"/>
        </w:rPr>
      </w:pPr>
    </w:p>
    <w:p w14:paraId="4E41D2C1" w14:textId="77777777" w:rsidR="00584BBE" w:rsidRDefault="00584BBE" w:rsidP="00584BBE">
      <w:pPr>
        <w:spacing w:line="480" w:lineRule="auto"/>
        <w:ind w:firstLine="720"/>
        <w:rPr>
          <w:ins w:id="300" w:author="Manikya Alister" w:date="2021-04-29T15:06:00Z"/>
          <w:rFonts w:ascii="Times New Roman" w:hAnsi="Times New Roman" w:cs="Times New Roman"/>
        </w:rPr>
      </w:pPr>
    </w:p>
    <w:p w14:paraId="5D23F634" w14:textId="05D818F3" w:rsidR="00F246CB" w:rsidRDefault="00F246CB" w:rsidP="00584BBE">
      <w:pPr>
        <w:spacing w:line="480" w:lineRule="auto"/>
        <w:ind w:firstLine="720"/>
        <w:rPr>
          <w:ins w:id="301" w:author="Manikya Alister" w:date="2021-04-29T14:47:00Z"/>
          <w:rFonts w:ascii="Times New Roman" w:hAnsi="Times New Roman" w:cs="Times New Roman"/>
        </w:rPr>
        <w:pPrChange w:id="302" w:author="Manikya Alister" w:date="2021-04-29T15:05:00Z">
          <w:pPr>
            <w:spacing w:line="480" w:lineRule="auto"/>
            <w:ind w:firstLine="720"/>
          </w:pPr>
        </w:pPrChange>
      </w:pPr>
      <w:ins w:id="303" w:author="Manikya Alister" w:date="2021-04-29T14:45:00Z">
        <w:r>
          <w:rPr>
            <w:rFonts w:ascii="Times New Roman" w:hAnsi="Times New Roman" w:cs="Times New Roman"/>
          </w:rPr>
          <w:t xml:space="preserve">This means that </w:t>
        </w:r>
      </w:ins>
    </w:p>
    <w:p w14:paraId="608B4731" w14:textId="2CB625F2" w:rsidR="00F246CB" w:rsidRDefault="00997824" w:rsidP="006A2447">
      <w:pPr>
        <w:spacing w:line="480" w:lineRule="auto"/>
        <w:ind w:firstLine="720"/>
        <w:rPr>
          <w:ins w:id="304" w:author="Manikya Alister" w:date="2021-04-29T14:44:00Z"/>
          <w:rFonts w:ascii="Times New Roman" w:hAnsi="Times New Roman" w:cs="Times New Roman"/>
        </w:rPr>
      </w:pPr>
      <w:ins w:id="305" w:author="Manikya Alister" w:date="2021-04-29T14:48:00Z">
        <w:r>
          <w:rPr>
            <w:rFonts w:ascii="Times New Roman" w:hAnsi="Times New Roman" w:cs="Times New Roman"/>
          </w:rPr>
          <w:t xml:space="preserve">Many </w:t>
        </w:r>
      </w:ins>
      <w:ins w:id="306" w:author="Manikya Alister" w:date="2021-04-29T14:47:00Z">
        <w:r w:rsidR="00F246CB">
          <w:rPr>
            <w:rFonts w:ascii="Times New Roman" w:hAnsi="Times New Roman" w:cs="Times New Roman"/>
          </w:rPr>
          <w:t xml:space="preserve">have claimed that psychology </w:t>
        </w:r>
        <w:r>
          <w:rPr>
            <w:rFonts w:ascii="Times New Roman" w:hAnsi="Times New Roman" w:cs="Times New Roman"/>
          </w:rPr>
          <w:t xml:space="preserve">is an effect driven </w:t>
        </w:r>
      </w:ins>
      <w:ins w:id="307" w:author="Manikya Alister" w:date="2021-04-29T14:48:00Z">
        <w:r>
          <w:rPr>
            <w:rFonts w:ascii="Times New Roman" w:hAnsi="Times New Roman" w:cs="Times New Roman"/>
          </w:rPr>
          <w:t>discipline.</w:t>
        </w:r>
      </w:ins>
      <w:ins w:id="308" w:author="Manikya Alister" w:date="2021-04-29T14:47:00Z">
        <w:r>
          <w:rPr>
            <w:rFonts w:ascii="Times New Roman" w:hAnsi="Times New Roman" w:cs="Times New Roman"/>
          </w:rPr>
          <w:t xml:space="preserve"> </w:t>
        </w:r>
      </w:ins>
      <w:ins w:id="309" w:author="Manikya Alister" w:date="2021-04-29T14:48:00Z">
        <w:r>
          <w:rPr>
            <w:rFonts w:ascii="Times New Roman" w:hAnsi="Times New Roman" w:cs="Times New Roman"/>
          </w:rPr>
          <w:t xml:space="preserve">That is, much of psychological science consists of </w:t>
        </w:r>
      </w:ins>
    </w:p>
    <w:p w14:paraId="393998D9" w14:textId="77777777" w:rsidR="00F246CB" w:rsidRDefault="00F246CB" w:rsidP="006A2447">
      <w:pPr>
        <w:spacing w:line="480" w:lineRule="auto"/>
        <w:ind w:firstLine="720"/>
        <w:rPr>
          <w:ins w:id="310" w:author="Manikya Alister" w:date="2021-04-29T14:44:00Z"/>
          <w:rFonts w:ascii="Times New Roman" w:hAnsi="Times New Roman" w:cs="Times New Roman"/>
        </w:rPr>
      </w:pPr>
    </w:p>
    <w:p w14:paraId="6B1418D4" w14:textId="47A8FE89" w:rsidR="00B86706" w:rsidRDefault="00F246CB" w:rsidP="006A2447">
      <w:pPr>
        <w:spacing w:line="480" w:lineRule="auto"/>
        <w:ind w:firstLine="720"/>
        <w:rPr>
          <w:ins w:id="311" w:author="Manikya Alister" w:date="2021-04-29T14:37:00Z"/>
          <w:rFonts w:ascii="Times New Roman" w:hAnsi="Times New Roman" w:cs="Times New Roman"/>
        </w:rPr>
      </w:pPr>
      <w:ins w:id="312" w:author="Manikya Alister" w:date="2021-04-29T14:38:00Z">
        <w:r>
          <w:rPr>
            <w:rFonts w:ascii="Times New Roman" w:hAnsi="Times New Roman" w:cs="Times New Roman"/>
          </w:rPr>
          <w:t xml:space="preserve">Many have argued that </w:t>
        </w:r>
      </w:ins>
    </w:p>
    <w:p w14:paraId="7B92D505" w14:textId="4B031302" w:rsidR="00A50363" w:rsidRDefault="00A50363">
      <w:pPr>
        <w:spacing w:line="480" w:lineRule="auto"/>
        <w:ind w:firstLine="720"/>
        <w:rPr>
          <w:ins w:id="313" w:author="Manikya Alister" w:date="2021-04-29T13:23:00Z"/>
          <w:rFonts w:ascii="Times New Roman" w:hAnsi="Times New Roman" w:cs="Times New Roman"/>
        </w:rPr>
      </w:pPr>
    </w:p>
    <w:p w14:paraId="4FFD06AC" w14:textId="6C4FAEEE" w:rsidR="00A50363" w:rsidRPr="005A647D" w:rsidRDefault="00A50363" w:rsidP="00A50363">
      <w:pPr>
        <w:spacing w:line="480" w:lineRule="auto"/>
        <w:rPr>
          <w:ins w:id="314" w:author="Manikya Alister" w:date="2021-04-29T13:23:00Z"/>
          <w:rFonts w:ascii="Times New Roman" w:hAnsi="Times New Roman" w:cs="Times New Roman"/>
          <w:rPrChange w:id="315" w:author="Manikya Alister" w:date="2021-04-24T15:13:00Z">
            <w:rPr>
              <w:ins w:id="316" w:author="Manikya Alister" w:date="2021-04-29T13:23:00Z"/>
              <w:rFonts w:ascii="Times New Roman" w:hAnsi="Times New Roman" w:cs="Times New Roman"/>
              <w:b/>
              <w:bCs/>
            </w:rPr>
          </w:rPrChange>
        </w:rPr>
        <w:pPrChange w:id="317" w:author="Manikya Alister" w:date="2021-04-29T13:24:00Z">
          <w:pPr>
            <w:spacing w:line="480" w:lineRule="auto"/>
            <w:ind w:firstLine="720"/>
          </w:pPr>
        </w:pPrChange>
      </w:pPr>
      <w:ins w:id="318" w:author="Manikya Alister" w:date="2021-04-29T13:23:00Z">
        <w:r>
          <w:rPr>
            <w:rFonts w:ascii="Times New Roman" w:hAnsi="Times New Roman" w:cs="Times New Roman"/>
          </w:rPr>
          <w:t>Why is Understan</w:t>
        </w:r>
      </w:ins>
      <w:ins w:id="319" w:author="Manikya Alister" w:date="2021-04-29T13:24:00Z">
        <w:r>
          <w:rPr>
            <w:rFonts w:ascii="Times New Roman" w:hAnsi="Times New Roman" w:cs="Times New Roman"/>
          </w:rPr>
          <w:t xml:space="preserve">ding Cognitive Processes Important? </w:t>
        </w:r>
      </w:ins>
    </w:p>
    <w:p w14:paraId="0617C414" w14:textId="77777777" w:rsidR="00012427" w:rsidRDefault="00012427" w:rsidP="006A2447">
      <w:pPr>
        <w:spacing w:line="480" w:lineRule="auto"/>
        <w:ind w:firstLine="720"/>
        <w:rPr>
          <w:ins w:id="320" w:author="Manikya Alister" w:date="2021-04-29T10:32:00Z"/>
          <w:rFonts w:ascii="Times New Roman" w:hAnsi="Times New Roman" w:cs="Times New Roman"/>
        </w:rPr>
        <w:pPrChange w:id="321" w:author="Manikya Alister" w:date="2021-04-29T11:09:00Z">
          <w:pPr>
            <w:spacing w:line="480" w:lineRule="auto"/>
            <w:ind w:firstLine="720"/>
          </w:pPr>
        </w:pPrChange>
      </w:pPr>
    </w:p>
    <w:p w14:paraId="0575D6F3" w14:textId="53E014B0" w:rsidR="008773C0" w:rsidRDefault="003408CD" w:rsidP="00C959A1">
      <w:pPr>
        <w:spacing w:line="480" w:lineRule="auto"/>
        <w:ind w:firstLine="720"/>
        <w:rPr>
          <w:rFonts w:ascii="Times New Roman" w:hAnsi="Times New Roman" w:cs="Times New Roman"/>
        </w:rPr>
      </w:pPr>
      <w:moveFromRangeStart w:id="322" w:author="Manikya Alister" w:date="2021-04-24T14:47:00Z" w:name="move70168085"/>
      <w:moveFrom w:id="323" w:author="Manikya Alister" w:date="2021-04-24T14:47:00Z">
        <w:r w:rsidDel="00C2695A">
          <w:rPr>
            <w:rFonts w:ascii="Times New Roman" w:hAnsi="Times New Roman" w:cs="Times New Roman"/>
          </w:rPr>
          <w:t>Empirically, the importance of eye gaze cues as a signal to shift covert visual attention has been demonstrated using the gaze-cueing paradigm (see Driver et al., 1999; Friesen &amp; Kingstone, 1998 for seminal studies)</w:t>
        </w:r>
        <w:r w:rsidR="008773C0" w:rsidDel="00C2695A">
          <w:rPr>
            <w:rFonts w:ascii="Times New Roman" w:hAnsi="Times New Roman" w:cs="Times New Roman"/>
          </w:rPr>
          <w:t xml:space="preserve">, wherein participants are presented with a centrally presented face with averted eyes and then a target to be responded to. </w:t>
        </w:r>
      </w:moveFrom>
      <w:moveFromRangeStart w:id="324" w:author="Manikya Alister" w:date="2021-04-24T15:09:00Z" w:name="move70169377"/>
      <w:moveFromRangeEnd w:id="322"/>
      <w:moveFrom w:id="325" w:author="Manikya Alister" w:date="2021-04-24T15:09:00Z">
        <w:r w:rsidR="008773C0" w:rsidDel="00731418">
          <w:rPr>
            <w:rFonts w:ascii="Times New Roman" w:hAnsi="Times New Roman" w:cs="Times New Roman"/>
          </w:rPr>
          <w:t xml:space="preserve">On cued trials, the target appears at the gazed-at location. On miscued trials, the target appears at the gazed-away from location. </w:t>
        </w:r>
      </w:moveFrom>
      <w:moveFromRangeEnd w:id="324"/>
      <w:r w:rsidR="000C7281">
        <w:rPr>
          <w:rFonts w:ascii="Times New Roman" w:hAnsi="Times New Roman" w:cs="Times New Roman"/>
        </w:rPr>
        <w:t xml:space="preserve">Because we are interested in stimulus-driven response time benefits driven by the central gaze cue, we focus specifically on gaze-cueing tasks where an equal number of cued and miscued </w:t>
      </w:r>
      <w:r w:rsidR="008773C0">
        <w:rPr>
          <w:rFonts w:ascii="Times New Roman" w:hAnsi="Times New Roman" w:cs="Times New Roman"/>
        </w:rPr>
        <w:t xml:space="preserve">trials </w:t>
      </w:r>
      <w:r w:rsidR="000C7281">
        <w:rPr>
          <w:rFonts w:ascii="Times New Roman" w:hAnsi="Times New Roman" w:cs="Times New Roman"/>
        </w:rPr>
        <w:t>were</w:t>
      </w:r>
      <w:r w:rsidR="008773C0">
        <w:rPr>
          <w:rFonts w:ascii="Times New Roman" w:hAnsi="Times New Roman" w:cs="Times New Roman"/>
        </w:rPr>
        <w:t xml:space="preserve"> </w:t>
      </w:r>
      <w:r w:rsidR="000C7281">
        <w:rPr>
          <w:rFonts w:ascii="Times New Roman" w:hAnsi="Times New Roman" w:cs="Times New Roman"/>
        </w:rPr>
        <w:t>presented a</w:t>
      </w:r>
      <w:r w:rsidR="008773C0">
        <w:rPr>
          <w:rFonts w:ascii="Times New Roman" w:hAnsi="Times New Roman" w:cs="Times New Roman"/>
        </w:rPr>
        <w:t xml:space="preserve">nd </w:t>
      </w:r>
      <w:r w:rsidR="000C7281">
        <w:rPr>
          <w:rFonts w:ascii="Times New Roman" w:hAnsi="Times New Roman" w:cs="Times New Roman"/>
        </w:rPr>
        <w:t xml:space="preserve">where </w:t>
      </w:r>
      <w:r w:rsidR="00960E29">
        <w:rPr>
          <w:rFonts w:ascii="Times New Roman" w:hAnsi="Times New Roman" w:cs="Times New Roman"/>
        </w:rPr>
        <w:t xml:space="preserve">participants </w:t>
      </w:r>
      <w:r w:rsidR="000C7281">
        <w:rPr>
          <w:rFonts w:ascii="Times New Roman" w:hAnsi="Times New Roman" w:cs="Times New Roman"/>
        </w:rPr>
        <w:t xml:space="preserve">were </w:t>
      </w:r>
      <w:r w:rsidR="00960E29">
        <w:rPr>
          <w:rFonts w:ascii="Times New Roman" w:hAnsi="Times New Roman" w:cs="Times New Roman"/>
        </w:rPr>
        <w:t xml:space="preserve">aware that the central cue </w:t>
      </w:r>
      <w:r w:rsidR="000C7281">
        <w:rPr>
          <w:rFonts w:ascii="Times New Roman" w:hAnsi="Times New Roman" w:cs="Times New Roman"/>
        </w:rPr>
        <w:t>was</w:t>
      </w:r>
      <w:r w:rsidR="00960E29">
        <w:rPr>
          <w:rFonts w:ascii="Times New Roman" w:hAnsi="Times New Roman" w:cs="Times New Roman"/>
        </w:rPr>
        <w:t xml:space="preserve"> task irrelevant. </w:t>
      </w:r>
      <w:r w:rsidR="000C7281">
        <w:rPr>
          <w:rFonts w:ascii="Times New Roman" w:hAnsi="Times New Roman" w:cs="Times New Roman"/>
        </w:rPr>
        <w:t>Within these non-predictive gaze-cueing tasks,</w:t>
      </w:r>
      <w:r w:rsidR="004316A2">
        <w:rPr>
          <w:rFonts w:ascii="Times New Roman" w:hAnsi="Times New Roman" w:cs="Times New Roman"/>
        </w:rPr>
        <w:t xml:space="preserve"> it has</w:t>
      </w:r>
      <w:r w:rsidR="005215A2" w:rsidRPr="00D303D8">
        <w:rPr>
          <w:rFonts w:ascii="Times New Roman" w:hAnsi="Times New Roman" w:cs="Times New Roman"/>
        </w:rPr>
        <w:t xml:space="preserve"> consistently </w:t>
      </w:r>
      <w:r w:rsidR="004316A2">
        <w:rPr>
          <w:rFonts w:ascii="Times New Roman" w:hAnsi="Times New Roman" w:cs="Times New Roman"/>
        </w:rPr>
        <w:t xml:space="preserve">been </w:t>
      </w:r>
      <w:r w:rsidR="008773C0">
        <w:rPr>
          <w:rFonts w:ascii="Times New Roman" w:hAnsi="Times New Roman" w:cs="Times New Roman"/>
        </w:rPr>
        <w:t xml:space="preserve">observed </w:t>
      </w:r>
      <w:r w:rsidR="005215A2" w:rsidRPr="00D303D8">
        <w:rPr>
          <w:rFonts w:ascii="Times New Roman" w:hAnsi="Times New Roman" w:cs="Times New Roman"/>
        </w:rPr>
        <w:t>that h</w:t>
      </w:r>
      <w:r w:rsidR="0031743E" w:rsidRPr="00D303D8">
        <w:rPr>
          <w:rFonts w:ascii="Times New Roman" w:hAnsi="Times New Roman" w:cs="Times New Roman"/>
        </w:rPr>
        <w:t xml:space="preserve">ealthy adults respond faster to </w:t>
      </w:r>
      <w:r w:rsidR="008773C0">
        <w:rPr>
          <w:rFonts w:ascii="Times New Roman" w:hAnsi="Times New Roman" w:cs="Times New Roman"/>
        </w:rPr>
        <w:t xml:space="preserve">the </w:t>
      </w:r>
      <w:r w:rsidR="0031743E" w:rsidRPr="00D303D8">
        <w:rPr>
          <w:rFonts w:ascii="Times New Roman" w:hAnsi="Times New Roman" w:cs="Times New Roman"/>
        </w:rPr>
        <w:t>targets cued rather than miscued by eye gaze</w:t>
      </w:r>
      <w:r w:rsidR="008773C0">
        <w:rPr>
          <w:rFonts w:ascii="Times New Roman" w:hAnsi="Times New Roman" w:cs="Times New Roman"/>
        </w:rPr>
        <w:t xml:space="preserve"> cues</w:t>
      </w:r>
      <w:r w:rsidR="004316A2">
        <w:rPr>
          <w:rFonts w:ascii="Times New Roman" w:hAnsi="Times New Roman" w:cs="Times New Roman"/>
        </w:rPr>
        <w:t xml:space="preserve">. </w:t>
      </w:r>
      <w:r w:rsidR="006A2447">
        <w:rPr>
          <w:rFonts w:ascii="Times New Roman" w:hAnsi="Times New Roman" w:cs="Times New Roman"/>
        </w:rPr>
        <w:fldChar w:fldCharType="begin"/>
      </w:r>
      <w:r w:rsidR="006A2447">
        <w:rPr>
          <w:rFonts w:ascii="Times New Roman" w:hAnsi="Times New Roman" w:cs="Times New Roman"/>
        </w:rPr>
        <w:instrText xml:space="preserve"> ADDIN ZOTERO_ITEM CSL_CITATION {"citationID":"r9KPjUXK","properties":{"formattedCitation":"(de Ara\\uc0\\u250{}jo et al., 2020)","plainCitation":"(de Araújo et al., 2020)","noteIndex":0},"citationItems":[{"id":774,"uris":["http://zotero.org/users/5906067/items/I4CH8M35"],"uri":["http://zotero.org/users/5906067/items/I4CH8M35"],"itemData":{"id":774,"type":"article-journal","abstract":"Individuals with autism spectrum disorder (ASD) show impairments in processing social cues such as facial expressions and gaze direction. Several researchers have proposed that autistic traits form a continuum that may be distributed within the general, typically developed, population. Accordingly, several studies have indicated that typically developed individuals with high levels of self-reported autistic traits have autistic-like performance in a variety of paradigms. Here, we designed a gaze-cueing task to examine whether gaze-triggered orienting is related to the extent of typically developed (TD) individuals' autistic traits (determined by their AQ test scores) and whether it is modulated by previous eye contact and different facial expressions. At each trial, TD subjects observed faces with or without eye contact. This facial stimulus then gazed toward the left or right side. Finally, a target appeared on the left or right side of the display and reaction time (RT) to the target was measured. RTs were modulated by congruency between gazing directions and target locations, and by prior eye contact in the congruent trials. In addition, individuals with higher AQ scores were slower at detecting the target when the cue was a happy face. Furthermore, faster RTs in congruent trials were associated with one specific autistic trait (attention switching deficits). Together, these results indicate that autistic traits may influence performance in a gaze cueing task.","container-title":"AIMS Neuroscience","DOI":"10.3934/Neuroscience.2021007","ISSN":"2373-8006","issue":"1","journalAbbreviation":"AIMS Neurosci","note":"PMID: 33490376\nPMCID: PMC7815477","page":"148-160","source":"PubMed Central","title":"Performance in a gaze-cueing task is associated with autistic traits","volume":"8","author":[{"family":"Araújo","given":"Mariana FP","non-dropping-particle":"de"},{"family":"Castro","given":"Wagner A","non-dropping-particle":"de"},{"family":"Nishimaru","given":"Hiroshi"},{"family":"Urakawa","given":"Susumu"},{"family":"Ono","given":"Taketoshi"},{"family":"Nishijo","given":"Hisao"}],"issued":{"date-parts":[["2020",12,17]]}}}],"schema":"https://github.com/citation-style-language/schema/raw/master/csl-citation.json"} </w:instrText>
      </w:r>
      <w:r w:rsidR="006A2447">
        <w:rPr>
          <w:rFonts w:ascii="Times New Roman" w:hAnsi="Times New Roman" w:cs="Times New Roman"/>
        </w:rPr>
        <w:fldChar w:fldCharType="separate"/>
      </w:r>
      <w:del w:id="326" w:author="Manikya Alister" w:date="2021-04-29T11:08:00Z">
        <w:r w:rsidR="006A2447" w:rsidRPr="006A2447" w:rsidDel="006A2447">
          <w:rPr>
            <w:rFonts w:ascii="Times New Roman" w:hAnsi="Times New Roman" w:cs="Times New Roman"/>
            <w:lang w:val="en-US"/>
          </w:rPr>
          <w:delText>(</w:delText>
        </w:r>
      </w:del>
      <w:ins w:id="327" w:author="Manikya Alister" w:date="2021-04-29T11:08:00Z">
        <w:r w:rsidR="006A2447" w:rsidRPr="006A2447" w:rsidDel="006A2447">
          <w:rPr>
            <w:rFonts w:ascii="Times New Roman" w:hAnsi="Times New Roman" w:cs="Times New Roman"/>
            <w:lang w:val="en-US"/>
          </w:rPr>
          <w:t xml:space="preserve"> </w:t>
        </w:r>
      </w:ins>
      <w:del w:id="328" w:author="Manikya Alister" w:date="2021-04-29T11:08:00Z">
        <w:r w:rsidR="006A2447" w:rsidRPr="006A2447" w:rsidDel="006A2447">
          <w:rPr>
            <w:rFonts w:ascii="Times New Roman" w:hAnsi="Times New Roman" w:cs="Times New Roman"/>
            <w:lang w:val="en-US"/>
          </w:rPr>
          <w:delText>de Araújo et al., 2020)</w:delText>
        </w:r>
      </w:del>
      <w:r w:rsidR="006A2447">
        <w:rPr>
          <w:rFonts w:ascii="Times New Roman" w:hAnsi="Times New Roman" w:cs="Times New Roman"/>
        </w:rPr>
        <w:fldChar w:fldCharType="end"/>
      </w:r>
      <w:del w:id="329" w:author="Manikya Alister" w:date="2021-04-24T15:20:00Z">
        <w:r w:rsidR="000C7281" w:rsidDel="00CB43AB">
          <w:rPr>
            <w:rFonts w:ascii="Times New Roman" w:hAnsi="Times New Roman" w:cs="Times New Roman"/>
          </w:rPr>
          <w:delText>It has been demonstrated that this</w:delText>
        </w:r>
        <w:r w:rsidR="000C7281" w:rsidRPr="00D303D8" w:rsidDel="00CB43AB">
          <w:rPr>
            <w:rFonts w:ascii="Times New Roman" w:hAnsi="Times New Roman" w:cs="Times New Roman"/>
          </w:rPr>
          <w:delText xml:space="preserve"> </w:delText>
        </w:r>
        <w:r w:rsidR="000C7281" w:rsidRPr="000C7281" w:rsidDel="00CB43AB">
          <w:rPr>
            <w:rFonts w:ascii="Times New Roman" w:hAnsi="Times New Roman" w:cs="Times New Roman"/>
          </w:rPr>
          <w:delText>gaze-cueing effect</w:delText>
        </w:r>
        <w:r w:rsidR="000C7281" w:rsidDel="00CB43AB">
          <w:rPr>
            <w:rFonts w:ascii="Times New Roman" w:hAnsi="Times New Roman" w:cs="Times New Roman"/>
          </w:rPr>
          <w:delText xml:space="preserve"> is remarkably robust. Indeed, a </w:delText>
        </w:r>
        <w:r w:rsidR="004316A2" w:rsidDel="00CB43AB">
          <w:rPr>
            <w:rFonts w:ascii="Times New Roman" w:hAnsi="Times New Roman" w:cs="Times New Roman"/>
          </w:rPr>
          <w:delText xml:space="preserve">recent meta-analysis of more than 400 gaze-cueing effects demonstrated the </w:delText>
        </w:r>
        <w:r w:rsidR="0041363C" w:rsidDel="00CB43AB">
          <w:rPr>
            <w:rFonts w:ascii="Times New Roman" w:hAnsi="Times New Roman" w:cs="Times New Roman"/>
          </w:rPr>
          <w:delText xml:space="preserve">robustness </w:delText>
        </w:r>
        <w:r w:rsidR="004316A2" w:rsidDel="00CB43AB">
          <w:rPr>
            <w:rFonts w:ascii="Times New Roman" w:hAnsi="Times New Roman" w:cs="Times New Roman"/>
          </w:rPr>
          <w:delText xml:space="preserve">of </w:delText>
        </w:r>
        <w:r w:rsidR="0041363C" w:rsidDel="00CB43AB">
          <w:rPr>
            <w:rFonts w:ascii="Times New Roman" w:hAnsi="Times New Roman" w:cs="Times New Roman"/>
          </w:rPr>
          <w:delText xml:space="preserve">the </w:delText>
        </w:r>
        <w:r w:rsidR="004316A2" w:rsidDel="00CB43AB">
          <w:rPr>
            <w:rFonts w:ascii="Times New Roman" w:hAnsi="Times New Roman" w:cs="Times New Roman"/>
          </w:rPr>
          <w:delText>gaze-cueing effect</w:delText>
        </w:r>
        <w:r w:rsidR="0041363C" w:rsidDel="00CB43AB">
          <w:rPr>
            <w:rFonts w:ascii="Times New Roman" w:hAnsi="Times New Roman" w:cs="Times New Roman"/>
          </w:rPr>
          <w:delText xml:space="preserve">, finding that it </w:delText>
        </w:r>
        <w:r w:rsidR="004316A2" w:rsidDel="00CB43AB">
          <w:rPr>
            <w:rFonts w:ascii="Times New Roman" w:hAnsi="Times New Roman" w:cs="Times New Roman"/>
          </w:rPr>
          <w:delText>emerg</w:delText>
        </w:r>
        <w:r w:rsidR="0041363C" w:rsidDel="00CB43AB">
          <w:rPr>
            <w:rFonts w:ascii="Times New Roman" w:hAnsi="Times New Roman" w:cs="Times New Roman"/>
          </w:rPr>
          <w:delText>ed</w:delText>
        </w:r>
        <w:r w:rsidR="004316A2" w:rsidDel="00CB43AB">
          <w:rPr>
            <w:rFonts w:ascii="Times New Roman" w:hAnsi="Times New Roman" w:cs="Times New Roman"/>
          </w:rPr>
          <w:delText xml:space="preserve"> across a number of task and cue-feature parameters in a </w:delText>
        </w:r>
        <w:r w:rsidR="0041363C" w:rsidDel="00CB43AB">
          <w:rPr>
            <w:rFonts w:ascii="Times New Roman" w:hAnsi="Times New Roman" w:cs="Times New Roman"/>
          </w:rPr>
          <w:delText xml:space="preserve">large </w:delText>
        </w:r>
        <w:r w:rsidR="004316A2" w:rsidDel="00CB43AB">
          <w:rPr>
            <w:rFonts w:ascii="Times New Roman" w:hAnsi="Times New Roman" w:cs="Times New Roman"/>
          </w:rPr>
          <w:delText xml:space="preserve">healthy adult sample (see McKay et al., under review). </w:delText>
        </w:r>
      </w:del>
    </w:p>
    <w:p w14:paraId="26876FF1" w14:textId="7A9D604E" w:rsidR="004A51FD" w:rsidRPr="00D303D8" w:rsidRDefault="005215A2" w:rsidP="008773C0">
      <w:pPr>
        <w:spacing w:line="480" w:lineRule="auto"/>
        <w:ind w:firstLine="720"/>
        <w:rPr>
          <w:rFonts w:ascii="Times New Roman" w:hAnsi="Times New Roman" w:cs="Times New Roman"/>
        </w:rPr>
      </w:pPr>
      <w:r w:rsidRPr="00D303D8">
        <w:rPr>
          <w:rFonts w:ascii="Times New Roman" w:hAnsi="Times New Roman" w:cs="Times New Roman"/>
        </w:rPr>
        <w:t xml:space="preserve">At present, the uncontested interpretation of </w:t>
      </w:r>
      <w:r w:rsidR="00C959A1">
        <w:rPr>
          <w:rFonts w:ascii="Times New Roman" w:hAnsi="Times New Roman" w:cs="Times New Roman"/>
        </w:rPr>
        <w:t xml:space="preserve">the gaze-cueing effect </w:t>
      </w:r>
      <w:r w:rsidRPr="00D303D8">
        <w:rPr>
          <w:rFonts w:ascii="Times New Roman" w:hAnsi="Times New Roman" w:cs="Times New Roman"/>
        </w:rPr>
        <w:t xml:space="preserve">is </w:t>
      </w:r>
      <w:r w:rsidR="0031743E" w:rsidRPr="00D303D8">
        <w:rPr>
          <w:rFonts w:ascii="Times New Roman" w:hAnsi="Times New Roman" w:cs="Times New Roman"/>
        </w:rPr>
        <w:t>that</w:t>
      </w:r>
      <w:r w:rsidRPr="00D303D8">
        <w:rPr>
          <w:rFonts w:ascii="Times New Roman" w:hAnsi="Times New Roman" w:cs="Times New Roman"/>
        </w:rPr>
        <w:t xml:space="preserve"> </w:t>
      </w:r>
      <w:r w:rsidR="00C959A1">
        <w:rPr>
          <w:rFonts w:ascii="Times New Roman" w:hAnsi="Times New Roman" w:cs="Times New Roman"/>
        </w:rPr>
        <w:t xml:space="preserve">the response time benefit on cued rather than miscued trials is driven by a shift in </w:t>
      </w:r>
      <w:r w:rsidRPr="00D303D8">
        <w:rPr>
          <w:rFonts w:ascii="Times New Roman" w:hAnsi="Times New Roman" w:cs="Times New Roman"/>
        </w:rPr>
        <w:t xml:space="preserve">covert visual attention by the eye gaze </w:t>
      </w:r>
      <w:r w:rsidR="00C959A1">
        <w:rPr>
          <w:rFonts w:ascii="Times New Roman" w:hAnsi="Times New Roman" w:cs="Times New Roman"/>
        </w:rPr>
        <w:t xml:space="preserve">cue </w:t>
      </w:r>
      <w:r w:rsidRPr="00D303D8">
        <w:rPr>
          <w:rFonts w:ascii="Times New Roman" w:hAnsi="Times New Roman" w:cs="Times New Roman"/>
        </w:rPr>
        <w:t>to the cued location that results in</w:t>
      </w:r>
      <w:r w:rsidR="0031743E" w:rsidRPr="00D303D8">
        <w:rPr>
          <w:rFonts w:ascii="Times New Roman" w:hAnsi="Times New Roman" w:cs="Times New Roman"/>
        </w:rPr>
        <w:t xml:space="preserve"> facilitated responding </w:t>
      </w:r>
      <w:r w:rsidRPr="00D303D8">
        <w:rPr>
          <w:rFonts w:ascii="Times New Roman" w:hAnsi="Times New Roman" w:cs="Times New Roman"/>
        </w:rPr>
        <w:t>on</w:t>
      </w:r>
      <w:r w:rsidR="0031743E" w:rsidRPr="00D303D8">
        <w:rPr>
          <w:rFonts w:ascii="Times New Roman" w:hAnsi="Times New Roman" w:cs="Times New Roman"/>
        </w:rPr>
        <w:t xml:space="preserve"> cued </w:t>
      </w:r>
      <w:r w:rsidRPr="00D303D8">
        <w:rPr>
          <w:rFonts w:ascii="Times New Roman" w:hAnsi="Times New Roman" w:cs="Times New Roman"/>
        </w:rPr>
        <w:t>trials and</w:t>
      </w:r>
      <w:r w:rsidR="0031743E" w:rsidRPr="00D303D8">
        <w:rPr>
          <w:rFonts w:ascii="Times New Roman" w:hAnsi="Times New Roman" w:cs="Times New Roman"/>
        </w:rPr>
        <w:t xml:space="preserve"> delayed responding </w:t>
      </w:r>
      <w:r w:rsidRPr="00D303D8">
        <w:rPr>
          <w:rFonts w:ascii="Times New Roman" w:hAnsi="Times New Roman" w:cs="Times New Roman"/>
        </w:rPr>
        <w:t xml:space="preserve">on </w:t>
      </w:r>
      <w:r w:rsidR="0031743E" w:rsidRPr="00D303D8">
        <w:rPr>
          <w:rFonts w:ascii="Times New Roman" w:hAnsi="Times New Roman" w:cs="Times New Roman"/>
        </w:rPr>
        <w:t xml:space="preserve">miscued </w:t>
      </w:r>
      <w:r w:rsidRPr="00D303D8">
        <w:rPr>
          <w:rFonts w:ascii="Times New Roman" w:hAnsi="Times New Roman" w:cs="Times New Roman"/>
        </w:rPr>
        <w:t xml:space="preserve">trials. </w:t>
      </w:r>
      <w:r w:rsidR="004A51FD" w:rsidRPr="00D303D8">
        <w:rPr>
          <w:rFonts w:ascii="Times New Roman" w:hAnsi="Times New Roman" w:cs="Times New Roman"/>
        </w:rPr>
        <w:t>We suggest though that</w:t>
      </w:r>
      <w:r w:rsidR="0031743E" w:rsidRPr="00D303D8">
        <w:rPr>
          <w:rFonts w:ascii="Times New Roman" w:hAnsi="Times New Roman" w:cs="Times New Roman"/>
        </w:rPr>
        <w:t xml:space="preserve"> </w:t>
      </w:r>
      <w:r w:rsidR="00C959A1">
        <w:rPr>
          <w:rFonts w:ascii="Times New Roman" w:hAnsi="Times New Roman" w:cs="Times New Roman"/>
        </w:rPr>
        <w:t>the gaze-cueing effect</w:t>
      </w:r>
      <w:r w:rsidR="0031743E" w:rsidRPr="00D303D8">
        <w:rPr>
          <w:rFonts w:ascii="Times New Roman" w:hAnsi="Times New Roman" w:cs="Times New Roman"/>
        </w:rPr>
        <w:t xml:space="preserve"> is not uniquely predicted by a shift in covert visual attention </w:t>
      </w:r>
      <w:r w:rsidR="00C959A1">
        <w:rPr>
          <w:rFonts w:ascii="Times New Roman" w:hAnsi="Times New Roman" w:cs="Times New Roman"/>
        </w:rPr>
        <w:t xml:space="preserve">and that a mathematical modelling approach that can achieve a more nuanced picture of the nature of the response time data would be a benefit to this literature by providing a more nuanced </w:t>
      </w:r>
      <w:r w:rsidR="003F0726">
        <w:rPr>
          <w:rFonts w:ascii="Times New Roman" w:hAnsi="Times New Roman" w:cs="Times New Roman"/>
        </w:rPr>
        <w:t xml:space="preserve">understanding of the potential cognitive processes subserving the observed gaze-cueing effect. </w:t>
      </w:r>
    </w:p>
    <w:p w14:paraId="57A129F2" w14:textId="77777777" w:rsidR="00D90E47" w:rsidRPr="00D303D8" w:rsidRDefault="00FB0CF9" w:rsidP="00D303D8">
      <w:pPr>
        <w:spacing w:line="480" w:lineRule="auto"/>
        <w:ind w:firstLine="720"/>
        <w:rPr>
          <w:rFonts w:ascii="Times New Roman" w:hAnsi="Times New Roman" w:cs="Times New Roman"/>
        </w:rPr>
      </w:pPr>
      <w:r w:rsidRPr="00D303D8">
        <w:rPr>
          <w:rFonts w:ascii="Times New Roman" w:hAnsi="Times New Roman" w:cs="Times New Roman"/>
        </w:rPr>
        <w:lastRenderedPageBreak/>
        <w:t>We suggest that another</w:t>
      </w:r>
      <w:r w:rsidR="0031743E" w:rsidRPr="00D303D8">
        <w:rPr>
          <w:rFonts w:ascii="Times New Roman" w:hAnsi="Times New Roman" w:cs="Times New Roman"/>
        </w:rPr>
        <w:t xml:space="preserve"> plausible cognitive process may subserve th</w:t>
      </w:r>
      <w:r w:rsidR="00F93828" w:rsidRPr="00D303D8">
        <w:rPr>
          <w:rFonts w:ascii="Times New Roman" w:hAnsi="Times New Roman" w:cs="Times New Roman"/>
        </w:rPr>
        <w:t xml:space="preserve">e reliably observed </w:t>
      </w:r>
      <w:r w:rsidR="0031743E" w:rsidRPr="00D303D8">
        <w:rPr>
          <w:rFonts w:ascii="Times New Roman" w:hAnsi="Times New Roman" w:cs="Times New Roman"/>
        </w:rPr>
        <w:t>gaze-cueing effect</w:t>
      </w:r>
      <w:r w:rsidR="00BC2B75" w:rsidRPr="00D303D8">
        <w:rPr>
          <w:rFonts w:ascii="Times New Roman" w:hAnsi="Times New Roman" w:cs="Times New Roman"/>
        </w:rPr>
        <w:t xml:space="preserve">. </w:t>
      </w:r>
      <w:r w:rsidRPr="00D303D8">
        <w:rPr>
          <w:rFonts w:ascii="Times New Roman" w:hAnsi="Times New Roman" w:cs="Times New Roman"/>
        </w:rPr>
        <w:t>Specifically, i</w:t>
      </w:r>
      <w:r w:rsidR="00F93828" w:rsidRPr="00D303D8">
        <w:rPr>
          <w:rFonts w:ascii="Times New Roman" w:hAnsi="Times New Roman" w:cs="Times New Roman"/>
        </w:rPr>
        <w:t>t may be the case</w:t>
      </w:r>
      <w:r w:rsidRPr="00D303D8">
        <w:rPr>
          <w:rFonts w:ascii="Times New Roman" w:hAnsi="Times New Roman" w:cs="Times New Roman"/>
        </w:rPr>
        <w:t xml:space="preserve"> that </w:t>
      </w:r>
      <w:r w:rsidR="00F93828" w:rsidRPr="00D303D8">
        <w:rPr>
          <w:rFonts w:ascii="Times New Roman" w:hAnsi="Times New Roman" w:cs="Times New Roman"/>
        </w:rPr>
        <w:t>the gaze-cueing effect is driven by cued trials being easier than miscued trials because cued trials are more consistent with the observer’s experience. In other words, it may be that, if, in the observers’ experience, objects of interest usually appear at gazed-at, rather than gazed-away from locations, cued locations are consistent with expectations while miscued trials are inconsistent with expectations. This would reasonably result in cued trials being easier than miscued trials (i.e., because consistent information is easier to process than inconsistent information), resulting in faster responses on cued trials without a need for covert visual attention to have been shifted.</w:t>
      </w:r>
    </w:p>
    <w:p w14:paraId="5F7DF15A" w14:textId="2F7ABC19" w:rsidR="00B71776" w:rsidRDefault="00D90E47" w:rsidP="00303216">
      <w:pPr>
        <w:spacing w:line="480" w:lineRule="auto"/>
        <w:ind w:firstLine="720"/>
        <w:rPr>
          <w:ins w:id="330" w:author="Manikya Alister" w:date="2021-04-30T09:26:00Z"/>
          <w:rFonts w:ascii="Times New Roman" w:hAnsi="Times New Roman" w:cs="Times New Roman"/>
        </w:rPr>
      </w:pPr>
      <w:r w:rsidRPr="00D303D8">
        <w:rPr>
          <w:rFonts w:ascii="Times New Roman" w:hAnsi="Times New Roman" w:cs="Times New Roman"/>
        </w:rPr>
        <w:t xml:space="preserve">The Drift Diffusion Model, a mathematical process model, is a model of response time data that can differentiate between the two parameters </w:t>
      </w:r>
      <w:r w:rsidRPr="00D303D8">
        <w:rPr>
          <w:rFonts w:ascii="Times New Roman" w:hAnsi="Times New Roman" w:cs="Times New Roman"/>
          <w:i/>
          <w:iCs/>
        </w:rPr>
        <w:t xml:space="preserve">Start Time </w:t>
      </w:r>
      <w:r w:rsidRPr="00D303D8">
        <w:rPr>
          <w:rFonts w:ascii="Times New Roman" w:hAnsi="Times New Roman" w:cs="Times New Roman"/>
        </w:rPr>
        <w:t xml:space="preserve">and </w:t>
      </w:r>
      <w:r w:rsidRPr="00D303D8">
        <w:rPr>
          <w:rFonts w:ascii="Times New Roman" w:hAnsi="Times New Roman" w:cs="Times New Roman"/>
          <w:i/>
          <w:iCs/>
        </w:rPr>
        <w:t xml:space="preserve">Drift Rate. </w:t>
      </w:r>
      <w:r w:rsidR="004D5709" w:rsidRPr="00D303D8">
        <w:rPr>
          <w:rFonts w:ascii="Times New Roman" w:hAnsi="Times New Roman" w:cs="Times New Roman"/>
        </w:rPr>
        <w:t xml:space="preserve">Start Time refers to where in the process of responding, drift towards a decision begins. We suggest that if the gaze-cueing effect is driven by a pre-conscious cue-driven shift in covert spatial visual attention to the cued location, start time will be closer to the response threshold on cued trials compared to miscued trials. </w:t>
      </w:r>
    </w:p>
    <w:p w14:paraId="0FB75A7C" w14:textId="77777777" w:rsidR="00E14CE5" w:rsidRPr="000B2AED" w:rsidRDefault="00E14CE5" w:rsidP="00E14CE5">
      <w:pPr>
        <w:spacing w:line="480" w:lineRule="auto"/>
        <w:ind w:firstLine="720"/>
        <w:rPr>
          <w:ins w:id="331" w:author="Manikya Alister" w:date="2021-04-30T09:26:00Z"/>
          <w:rFonts w:ascii="Times New Roman" w:hAnsi="Times New Roman" w:cs="Times New Roman"/>
          <w:strike/>
        </w:rPr>
      </w:pPr>
      <w:ins w:id="332" w:author="Manikya Alister" w:date="2021-04-30T09:26:00Z">
        <w:r w:rsidRPr="000B2AED">
          <w:rPr>
            <w:rFonts w:ascii="Times New Roman" w:hAnsi="Times New Roman" w:cs="Times New Roman"/>
            <w:strike/>
          </w:rPr>
          <w:t>Sel</w:t>
        </w:r>
        <w:r w:rsidRPr="000B2AED">
          <w:rPr>
            <w:strike/>
          </w:rPr>
          <w:t>e</w:t>
        </w:r>
        <w:r w:rsidRPr="000B2AED">
          <w:rPr>
            <w:rFonts w:ascii="Times New Roman" w:hAnsi="Times New Roman" w:cs="Times New Roman"/>
            <w:strike/>
          </w:rPr>
          <w:t xml:space="preserve">ctive covert visual attention is necessary given limitations on the amount of visual information we can process at a given time (see Desimone &amp; Duncan, 1995 for a review). In order to ensure this selective covert attention mechanism is preferentially processing visual information of potential importance, specific cues within the visual field are used as spatial signals to guide our attention to areas where perceptual processing is supposedly increased, Selective covert visual attention appears to be shifted by a number of cues but, in particular, by others’ averted eye gaze (see </w:t>
        </w:r>
        <w:proofErr w:type="spellStart"/>
        <w:r w:rsidRPr="000B2AED">
          <w:rPr>
            <w:rFonts w:ascii="Times New Roman" w:hAnsi="Times New Roman" w:cs="Times New Roman"/>
            <w:strike/>
          </w:rPr>
          <w:t>Frishen</w:t>
        </w:r>
        <w:proofErr w:type="spellEnd"/>
        <w:r w:rsidRPr="000B2AED">
          <w:rPr>
            <w:rFonts w:ascii="Times New Roman" w:hAnsi="Times New Roman" w:cs="Times New Roman"/>
            <w:strike/>
          </w:rPr>
          <w:t xml:space="preserve"> et al., 2007, </w:t>
        </w:r>
        <w:proofErr w:type="spellStart"/>
        <w:r w:rsidRPr="000B2AED">
          <w:rPr>
            <w:rFonts w:ascii="Times New Roman" w:hAnsi="Times New Roman" w:cs="Times New Roman"/>
            <w:strike/>
          </w:rPr>
          <w:t>Dalmaso</w:t>
        </w:r>
        <w:proofErr w:type="spellEnd"/>
        <w:r w:rsidRPr="000B2AED">
          <w:rPr>
            <w:rFonts w:ascii="Times New Roman" w:hAnsi="Times New Roman" w:cs="Times New Roman"/>
            <w:strike/>
          </w:rPr>
          <w:t xml:space="preserve"> et al., 2020 for reviews). </w:t>
        </w:r>
      </w:ins>
    </w:p>
    <w:p w14:paraId="128EEA18" w14:textId="77777777" w:rsidR="00E14CE5" w:rsidRPr="00D303D8" w:rsidRDefault="00E14CE5" w:rsidP="00303216">
      <w:pPr>
        <w:spacing w:line="480" w:lineRule="auto"/>
        <w:ind w:firstLine="720"/>
        <w:rPr>
          <w:rFonts w:ascii="Times New Roman" w:hAnsi="Times New Roman" w:cs="Times New Roman"/>
        </w:rPr>
      </w:pPr>
    </w:p>
    <w:p w14:paraId="7F7DC282" w14:textId="77777777" w:rsidR="00171B32" w:rsidRDefault="0059120A" w:rsidP="00171B32">
      <w:pPr>
        <w:spacing w:line="480" w:lineRule="auto"/>
        <w:jc w:val="center"/>
        <w:rPr>
          <w:rFonts w:ascii="Times New Roman" w:hAnsi="Times New Roman" w:cs="Times New Roman"/>
          <w:b/>
          <w:bCs/>
        </w:rPr>
      </w:pPr>
      <w:r w:rsidRPr="00D303D8">
        <w:rPr>
          <w:rFonts w:ascii="Times New Roman" w:hAnsi="Times New Roman" w:cs="Times New Roman"/>
          <w:b/>
          <w:bCs/>
        </w:rPr>
        <w:t>References</w:t>
      </w:r>
    </w:p>
    <w:p w14:paraId="5D9C9C1E" w14:textId="77777777" w:rsidR="00B71776" w:rsidRDefault="00171B32" w:rsidP="00B71776">
      <w:pPr>
        <w:spacing w:line="480" w:lineRule="auto"/>
        <w:ind w:left="720" w:hanging="720"/>
        <w:rPr>
          <w:rFonts w:ascii="TimesNewRomanPSMT" w:hAnsi="TimesNewRomanPSMT"/>
        </w:rPr>
      </w:pPr>
      <w:r>
        <w:rPr>
          <w:rFonts w:ascii="TimesNewRomanPSMT" w:hAnsi="TimesNewRomanPSMT"/>
        </w:rPr>
        <w:lastRenderedPageBreak/>
        <w:t xml:space="preserve">Argyle, M., &amp; Cook, M. (1976). </w:t>
      </w:r>
      <w:r>
        <w:rPr>
          <w:rFonts w:ascii="Times" w:hAnsi="Times"/>
          <w:i/>
          <w:iCs/>
        </w:rPr>
        <w:t xml:space="preserve">Gaze and mutual gaze. </w:t>
      </w:r>
      <w:r>
        <w:rPr>
          <w:rFonts w:ascii="TimesNewRomanPSMT" w:hAnsi="TimesNewRomanPSMT"/>
        </w:rPr>
        <w:t>Cambridge U Press.</w:t>
      </w:r>
    </w:p>
    <w:p w14:paraId="7B2F3828" w14:textId="77777777" w:rsidR="00B71776" w:rsidRDefault="00171B32" w:rsidP="00B71776">
      <w:pPr>
        <w:spacing w:line="480" w:lineRule="auto"/>
        <w:ind w:left="720" w:hanging="720"/>
        <w:rPr>
          <w:rFonts w:ascii="TimesNewRomanPSMT" w:hAnsi="TimesNewRomanPSMT"/>
          <w:color w:val="0260BF"/>
        </w:rPr>
      </w:pPr>
      <w:r>
        <w:rPr>
          <w:rFonts w:ascii="TimesNewRomanPSMT" w:hAnsi="TimesNewRomanPSMT"/>
        </w:rPr>
        <w:t>Baron-</w:t>
      </w:r>
      <w:proofErr w:type="spellStart"/>
      <w:r w:rsidR="00B71776">
        <w:rPr>
          <w:rFonts w:ascii="TimesNewRomanPSMT" w:hAnsi="TimesNewRomanPSMT"/>
        </w:rPr>
        <w:t>c</w:t>
      </w:r>
      <w:r>
        <w:rPr>
          <w:rFonts w:ascii="TimesNewRomanPSMT" w:hAnsi="TimesNewRomanPSMT"/>
        </w:rPr>
        <w:t>ohen</w:t>
      </w:r>
      <w:proofErr w:type="spellEnd"/>
      <w:r>
        <w:rPr>
          <w:rFonts w:ascii="TimesNewRomanPSMT" w:hAnsi="TimesNewRomanPSMT"/>
        </w:rPr>
        <w:t xml:space="preserve">, S., &amp; Belmonte, M. K. (2005). Autism: A window onto the development of the social and the analytical brain. </w:t>
      </w:r>
      <w:r>
        <w:rPr>
          <w:rFonts w:ascii="Times" w:hAnsi="Times"/>
          <w:i/>
          <w:iCs/>
        </w:rPr>
        <w:t>Annual Review of Neuroscience, 28</w:t>
      </w:r>
      <w:r>
        <w:rPr>
          <w:rFonts w:ascii="TimesNewRomanPSMT" w:hAnsi="TimesNewRomanPSMT"/>
        </w:rPr>
        <w:t xml:space="preserve">(1), 109-126. </w:t>
      </w:r>
      <w:r>
        <w:rPr>
          <w:rFonts w:ascii="TimesNewRomanPSMT" w:hAnsi="TimesNewRomanPSMT"/>
          <w:color w:val="0260BF"/>
        </w:rPr>
        <w:t xml:space="preserve">http://doi.org/10.1146/annurev.neuro.27.070203.144137 </w:t>
      </w:r>
    </w:p>
    <w:p w14:paraId="2E8046C1" w14:textId="77777777" w:rsidR="00B71776" w:rsidRDefault="00171B32" w:rsidP="00B71776">
      <w:pPr>
        <w:spacing w:line="480" w:lineRule="auto"/>
        <w:ind w:left="720" w:hanging="720"/>
        <w:rPr>
          <w:rFonts w:ascii="TimesNewRomanPSMT" w:hAnsi="TimesNewRomanPSMT"/>
          <w:color w:val="0260BF"/>
        </w:rPr>
      </w:pPr>
      <w:proofErr w:type="spellStart"/>
      <w:r>
        <w:rPr>
          <w:rFonts w:ascii="TimesNewRomanPSMT" w:hAnsi="TimesNewRomanPSMT"/>
        </w:rPr>
        <w:t>Dalmaso</w:t>
      </w:r>
      <w:proofErr w:type="spellEnd"/>
      <w:r>
        <w:rPr>
          <w:rFonts w:ascii="TimesNewRomanPSMT" w:hAnsi="TimesNewRomanPSMT"/>
        </w:rPr>
        <w:t xml:space="preserve">, M., Castelli, L., &amp; </w:t>
      </w:r>
      <w:proofErr w:type="spellStart"/>
      <w:r>
        <w:rPr>
          <w:rFonts w:ascii="TimesNewRomanPSMT" w:hAnsi="TimesNewRomanPSMT"/>
        </w:rPr>
        <w:t>Galfano</w:t>
      </w:r>
      <w:proofErr w:type="spellEnd"/>
      <w:r>
        <w:rPr>
          <w:rFonts w:ascii="TimesNewRomanPSMT" w:hAnsi="TimesNewRomanPSMT"/>
        </w:rPr>
        <w:t xml:space="preserve">, G. (2020). Social modulators of gaze-mediated orienting of attention: A review. </w:t>
      </w:r>
      <w:r>
        <w:rPr>
          <w:rFonts w:ascii="Times" w:hAnsi="Times"/>
          <w:i/>
          <w:iCs/>
        </w:rPr>
        <w:t>Psychonomic Bulletin &amp; Review, 27</w:t>
      </w:r>
      <w:r>
        <w:rPr>
          <w:rFonts w:ascii="TimesNewRomanPSMT" w:hAnsi="TimesNewRomanPSMT"/>
        </w:rPr>
        <w:t xml:space="preserve">, 833-855. </w:t>
      </w:r>
      <w:r>
        <w:rPr>
          <w:rFonts w:ascii="TimesNewRomanPSMT" w:hAnsi="TimesNewRomanPSMT"/>
          <w:color w:val="0260BF"/>
        </w:rPr>
        <w:t xml:space="preserve">http://doi.org/10.3758/s13423-020-01730-x </w:t>
      </w:r>
    </w:p>
    <w:p w14:paraId="3EB7EC58" w14:textId="0F4DD207" w:rsidR="00B71776" w:rsidRDefault="00171B32" w:rsidP="00B71776">
      <w:pPr>
        <w:spacing w:line="480" w:lineRule="auto"/>
        <w:ind w:left="720" w:hanging="720"/>
        <w:rPr>
          <w:rFonts w:ascii="TimesNewRomanPSMT" w:hAnsi="TimesNewRomanPSMT"/>
          <w:color w:val="0260BF"/>
        </w:rPr>
      </w:pPr>
      <w:r>
        <w:rPr>
          <w:rFonts w:ascii="TimesNewRomanPSMT" w:hAnsi="TimesNewRomanPSMT"/>
        </w:rPr>
        <w:t xml:space="preserve">Desimone, R., &amp; Duncan, J. (1995). Neural mechanisms of selective visual attention. </w:t>
      </w:r>
      <w:r>
        <w:rPr>
          <w:rFonts w:ascii="Times" w:hAnsi="Times"/>
          <w:i/>
          <w:iCs/>
        </w:rPr>
        <w:t>Annual Review of Neuroscience, 18</w:t>
      </w:r>
      <w:r>
        <w:rPr>
          <w:rFonts w:ascii="TimesNewRomanPSMT" w:hAnsi="TimesNewRomanPSMT"/>
        </w:rPr>
        <w:t xml:space="preserve">, 193-222. </w:t>
      </w:r>
      <w:hyperlink r:id="rId4" w:history="1">
        <w:r w:rsidR="00B71776" w:rsidRPr="00AC6F1F">
          <w:rPr>
            <w:rStyle w:val="Hyperlink"/>
            <w:rFonts w:ascii="TimesNewRomanPSMT" w:hAnsi="TimesNewRomanPSMT"/>
          </w:rPr>
          <w:t>http://doi.org/10.1146/annurev.ne.18.030195.001205</w:t>
        </w:r>
      </w:hyperlink>
    </w:p>
    <w:p w14:paraId="677E9E2B" w14:textId="77777777" w:rsidR="00B71776" w:rsidRDefault="00171B32" w:rsidP="00B71776">
      <w:pPr>
        <w:spacing w:line="480" w:lineRule="auto"/>
        <w:ind w:left="720" w:hanging="720"/>
        <w:rPr>
          <w:rFonts w:ascii="TimesNewRomanPSMT" w:hAnsi="TimesNewRomanPSMT"/>
          <w:color w:val="0260BF"/>
        </w:rPr>
      </w:pPr>
      <w:r>
        <w:rPr>
          <w:rFonts w:ascii="TimesNewRomanPSMT" w:hAnsi="TimesNewRomanPSMT"/>
        </w:rPr>
        <w:t xml:space="preserve">Driver, J., Davis, G., </w:t>
      </w:r>
      <w:proofErr w:type="spellStart"/>
      <w:r>
        <w:rPr>
          <w:rFonts w:ascii="TimesNewRomanPSMT" w:hAnsi="TimesNewRomanPSMT"/>
        </w:rPr>
        <w:t>Ricciardelli</w:t>
      </w:r>
      <w:proofErr w:type="spellEnd"/>
      <w:r>
        <w:rPr>
          <w:rFonts w:ascii="TimesNewRomanPSMT" w:hAnsi="TimesNewRomanPSMT"/>
        </w:rPr>
        <w:t xml:space="preserve">, P., Kidd, P., </w:t>
      </w:r>
      <w:proofErr w:type="spellStart"/>
      <w:r>
        <w:rPr>
          <w:rFonts w:ascii="TimesNewRomanPSMT" w:hAnsi="TimesNewRomanPSMT"/>
        </w:rPr>
        <w:t>Mazwell</w:t>
      </w:r>
      <w:proofErr w:type="spellEnd"/>
      <w:r>
        <w:rPr>
          <w:rFonts w:ascii="TimesNewRomanPSMT" w:hAnsi="TimesNewRomanPSMT"/>
        </w:rPr>
        <w:t>, E., &amp; Baron-</w:t>
      </w:r>
      <w:proofErr w:type="spellStart"/>
      <w:r>
        <w:rPr>
          <w:rFonts w:ascii="TimesNewRomanPSMT" w:hAnsi="TimesNewRomanPSMT"/>
        </w:rPr>
        <w:t>cohen</w:t>
      </w:r>
      <w:proofErr w:type="spellEnd"/>
      <w:r>
        <w:rPr>
          <w:rFonts w:ascii="TimesNewRomanPSMT" w:hAnsi="TimesNewRomanPSMT"/>
        </w:rPr>
        <w:t xml:space="preserve">, S. (1999). Gaze perception triggers reflexive visuospatial orienting. </w:t>
      </w:r>
      <w:r>
        <w:rPr>
          <w:rFonts w:ascii="Times" w:hAnsi="Times"/>
          <w:i/>
          <w:iCs/>
        </w:rPr>
        <w:t>Visual Cognition, 6</w:t>
      </w:r>
      <w:r>
        <w:rPr>
          <w:rFonts w:ascii="TimesNewRomanPSMT" w:hAnsi="TimesNewRomanPSMT"/>
        </w:rPr>
        <w:t xml:space="preserve">(5), 509-540. </w:t>
      </w:r>
      <w:r>
        <w:rPr>
          <w:rFonts w:ascii="TimesNewRomanPSMT" w:hAnsi="TimesNewRomanPSMT"/>
          <w:color w:val="0260BF"/>
        </w:rPr>
        <w:t xml:space="preserve">http://doi.org/10.1080/135062899394920 </w:t>
      </w:r>
    </w:p>
    <w:p w14:paraId="1A9DFF6E" w14:textId="77777777" w:rsidR="00B71776" w:rsidRDefault="00171B32" w:rsidP="00B71776">
      <w:pPr>
        <w:spacing w:line="480" w:lineRule="auto"/>
        <w:ind w:left="720" w:hanging="720"/>
        <w:rPr>
          <w:rFonts w:ascii="TimesNewRomanPSMT" w:hAnsi="TimesNewRomanPSMT"/>
          <w:color w:val="0260BF"/>
        </w:rPr>
      </w:pPr>
      <w:r>
        <w:rPr>
          <w:rFonts w:ascii="TimesNewRomanPSMT" w:hAnsi="TimesNewRomanPSMT"/>
        </w:rPr>
        <w:t xml:space="preserve">Emery, N. J. (2000). The eyes have it: The neuroethology, function and evolution of social gaze. </w:t>
      </w:r>
      <w:r>
        <w:rPr>
          <w:rFonts w:ascii="Times" w:hAnsi="Times"/>
          <w:i/>
          <w:iCs/>
        </w:rPr>
        <w:t>Neuroscience and Biobehavioural Reviews, 24</w:t>
      </w:r>
      <w:r>
        <w:rPr>
          <w:rFonts w:ascii="TimesNewRomanPSMT" w:hAnsi="TimesNewRomanPSMT"/>
        </w:rPr>
        <w:t xml:space="preserve">(6), 581-604. </w:t>
      </w:r>
      <w:r>
        <w:rPr>
          <w:rFonts w:ascii="TimesNewRomanPSMT" w:hAnsi="TimesNewRomanPSMT"/>
          <w:color w:val="0260BF"/>
        </w:rPr>
        <w:t xml:space="preserve">http://doi.org/10.1016/S0149-7634(00)00025-7 </w:t>
      </w:r>
    </w:p>
    <w:p w14:paraId="10BD35A1" w14:textId="77777777" w:rsidR="00B71776" w:rsidRDefault="00171B32" w:rsidP="00B71776">
      <w:pPr>
        <w:spacing w:line="480" w:lineRule="auto"/>
        <w:ind w:left="720" w:hanging="720"/>
        <w:rPr>
          <w:rFonts w:ascii="TimesNewRomanPSMT" w:hAnsi="TimesNewRomanPSMT"/>
          <w:color w:val="0260BF"/>
        </w:rPr>
      </w:pPr>
      <w:r>
        <w:rPr>
          <w:rFonts w:ascii="TimesNewRomanPSMT" w:hAnsi="TimesNewRomanPSMT"/>
        </w:rPr>
        <w:t xml:space="preserve">Friesen, C. K., &amp; Kingstone, A. (1998). The eyes have it! Reflexive orienting is triggered by nonpredictive gaze. </w:t>
      </w:r>
      <w:r>
        <w:rPr>
          <w:rFonts w:ascii="Times" w:hAnsi="Times"/>
          <w:i/>
          <w:iCs/>
        </w:rPr>
        <w:t>Psychonomic Bulletin &amp; Review, 5</w:t>
      </w:r>
      <w:r>
        <w:rPr>
          <w:rFonts w:ascii="TimesNewRomanPSMT" w:hAnsi="TimesNewRomanPSMT"/>
        </w:rPr>
        <w:t xml:space="preserve">(3), 490-495. </w:t>
      </w:r>
      <w:r>
        <w:rPr>
          <w:rFonts w:ascii="TimesNewRomanPSMT" w:hAnsi="TimesNewRomanPSMT"/>
          <w:color w:val="0260BF"/>
        </w:rPr>
        <w:t xml:space="preserve">http://doi.org/10.3758/bf03208827 </w:t>
      </w:r>
    </w:p>
    <w:p w14:paraId="4982FAD5" w14:textId="77777777" w:rsidR="00B71776" w:rsidRDefault="00171B32" w:rsidP="00B71776">
      <w:pPr>
        <w:spacing w:line="480" w:lineRule="auto"/>
        <w:ind w:left="720" w:hanging="720"/>
        <w:rPr>
          <w:rFonts w:ascii="TimesNewRomanPSMT" w:hAnsi="TimesNewRomanPSMT"/>
          <w:color w:val="0260BF"/>
        </w:rPr>
      </w:pPr>
      <w:proofErr w:type="spellStart"/>
      <w:r>
        <w:rPr>
          <w:rFonts w:ascii="TimesNewRomanPSMT" w:hAnsi="TimesNewRomanPSMT"/>
        </w:rPr>
        <w:t>Frischen</w:t>
      </w:r>
      <w:proofErr w:type="spellEnd"/>
      <w:r>
        <w:rPr>
          <w:rFonts w:ascii="TimesNewRomanPSMT" w:hAnsi="TimesNewRomanPSMT"/>
        </w:rPr>
        <w:t xml:space="preserve">, A., Bayliss, A. P., &amp; Tipper, S. P. (2007). Gaze cueing of attention: Visual attention, social cognition, and individual differences. </w:t>
      </w:r>
      <w:r>
        <w:rPr>
          <w:rFonts w:ascii="Times" w:hAnsi="Times"/>
          <w:i/>
          <w:iCs/>
        </w:rPr>
        <w:t>Psychological Bulletin, 133</w:t>
      </w:r>
      <w:r>
        <w:rPr>
          <w:rFonts w:ascii="TimesNewRomanPSMT" w:hAnsi="TimesNewRomanPSMT"/>
        </w:rPr>
        <w:t xml:space="preserve">(4), 694-724. </w:t>
      </w:r>
      <w:r>
        <w:rPr>
          <w:rFonts w:ascii="TimesNewRomanPSMT" w:hAnsi="TimesNewRomanPSMT"/>
          <w:color w:val="0260BF"/>
        </w:rPr>
        <w:t xml:space="preserve">http://doi.org/10.1037/0033-2909.133.4.694 </w:t>
      </w:r>
    </w:p>
    <w:p w14:paraId="2B6503E2" w14:textId="77777777" w:rsidR="00B71776" w:rsidRDefault="00171B32" w:rsidP="00B71776">
      <w:pPr>
        <w:spacing w:line="480" w:lineRule="auto"/>
        <w:ind w:left="720" w:hanging="720"/>
        <w:rPr>
          <w:rFonts w:ascii="TimesNewRomanPSMT" w:hAnsi="TimesNewRomanPSMT"/>
          <w:color w:val="0260BF"/>
        </w:rPr>
      </w:pPr>
      <w:r>
        <w:rPr>
          <w:rFonts w:ascii="TimesNewRomanPSMT" w:hAnsi="TimesNewRomanPSMT"/>
        </w:rPr>
        <w:t xml:space="preserve">Frith, C. D. (2008). Social cognition. </w:t>
      </w:r>
      <w:r>
        <w:rPr>
          <w:rFonts w:ascii="Times" w:hAnsi="Times"/>
          <w:i/>
          <w:iCs/>
        </w:rPr>
        <w:t>Philosophical Transactions of the Royal Society B</w:t>
      </w:r>
      <w:r>
        <w:rPr>
          <w:rFonts w:ascii="TimesNewRomanPSMT" w:hAnsi="TimesNewRomanPSMT"/>
        </w:rPr>
        <w:t xml:space="preserve">, 363, 2033-2039. </w:t>
      </w:r>
      <w:r>
        <w:rPr>
          <w:rFonts w:ascii="TimesNewRomanPSMT" w:hAnsi="TimesNewRomanPSMT"/>
          <w:color w:val="0260BF"/>
        </w:rPr>
        <w:t xml:space="preserve">http://doi.org/10.1098/rstb.2008.0005 </w:t>
      </w:r>
    </w:p>
    <w:p w14:paraId="39BEEF81" w14:textId="11A2BE23" w:rsidR="00171B32" w:rsidRPr="00B71776" w:rsidRDefault="00171B32" w:rsidP="00B71776">
      <w:pPr>
        <w:spacing w:line="480" w:lineRule="auto"/>
        <w:ind w:left="720" w:hanging="720"/>
        <w:rPr>
          <w:rFonts w:ascii="Times New Roman" w:hAnsi="Times New Roman" w:cs="Times New Roman"/>
          <w:b/>
          <w:bCs/>
        </w:rPr>
      </w:pPr>
      <w:proofErr w:type="spellStart"/>
      <w:r>
        <w:rPr>
          <w:rFonts w:ascii="TimesNewRomanPSMT" w:hAnsi="TimesNewRomanPSMT"/>
        </w:rPr>
        <w:lastRenderedPageBreak/>
        <w:t>Kleinke</w:t>
      </w:r>
      <w:proofErr w:type="spellEnd"/>
      <w:r>
        <w:rPr>
          <w:rFonts w:ascii="TimesNewRomanPSMT" w:hAnsi="TimesNewRomanPSMT"/>
        </w:rPr>
        <w:t xml:space="preserve">, C. L. (1986). Gaze and eye contact: A research review. </w:t>
      </w:r>
      <w:r>
        <w:rPr>
          <w:rFonts w:ascii="Times" w:hAnsi="Times"/>
          <w:i/>
          <w:iCs/>
        </w:rPr>
        <w:t>Psychological Bulletin, 100</w:t>
      </w:r>
      <w:r>
        <w:rPr>
          <w:rFonts w:ascii="TimesNewRomanPSMT" w:hAnsi="TimesNewRomanPSMT"/>
        </w:rPr>
        <w:t xml:space="preserve">(1), 78-100. </w:t>
      </w:r>
      <w:r>
        <w:rPr>
          <w:rFonts w:ascii="TimesNewRomanPSMT" w:hAnsi="TimesNewRomanPSMT"/>
          <w:color w:val="0260BF"/>
        </w:rPr>
        <w:t xml:space="preserve">http://doi.org/10.1037/0033-2909.100.1.78 </w:t>
      </w:r>
    </w:p>
    <w:p w14:paraId="6FF03C30" w14:textId="77777777" w:rsidR="00B71776" w:rsidRDefault="00F844EB" w:rsidP="00B71776">
      <w:pPr>
        <w:spacing w:line="480" w:lineRule="auto"/>
        <w:ind w:left="720" w:hanging="720"/>
        <w:rPr>
          <w:rFonts w:ascii="Times New Roman" w:hAnsi="Times New Roman" w:cs="Times New Roman"/>
        </w:rPr>
      </w:pPr>
      <w:r>
        <w:rPr>
          <w:rFonts w:ascii="Times New Roman" w:hAnsi="Times New Roman" w:cs="Times New Roman"/>
        </w:rPr>
        <w:t>McKay</w:t>
      </w:r>
      <w:r w:rsidR="00171B32">
        <w:rPr>
          <w:rFonts w:ascii="Times New Roman" w:hAnsi="Times New Roman" w:cs="Times New Roman"/>
        </w:rPr>
        <w:t xml:space="preserve">, K.M., etc. </w:t>
      </w:r>
    </w:p>
    <w:p w14:paraId="70740D12" w14:textId="77777777" w:rsidR="00B71776" w:rsidRDefault="00171B32" w:rsidP="00B71776">
      <w:pPr>
        <w:spacing w:line="480" w:lineRule="auto"/>
        <w:ind w:left="720" w:hanging="720"/>
        <w:rPr>
          <w:rFonts w:ascii="TimesNewRomanPSMT" w:hAnsi="TimesNewRomanPSMT"/>
          <w:color w:val="0260BF"/>
        </w:rPr>
      </w:pPr>
      <w:r>
        <w:rPr>
          <w:rFonts w:ascii="TimesNewRomanPSMT" w:hAnsi="TimesNewRomanPSMT"/>
        </w:rPr>
        <w:t xml:space="preserve">Posner, M. I. (1980). Orienting of attention. </w:t>
      </w:r>
      <w:r>
        <w:rPr>
          <w:rFonts w:ascii="Times" w:hAnsi="Times"/>
          <w:i/>
          <w:iCs/>
        </w:rPr>
        <w:t>Quarterly Journal of Experimental Psychology, 32</w:t>
      </w:r>
      <w:r>
        <w:rPr>
          <w:rFonts w:ascii="TimesNewRomanPSMT" w:hAnsi="TimesNewRomanPSMT"/>
        </w:rPr>
        <w:t xml:space="preserve">(1), 3-25. </w:t>
      </w:r>
      <w:r>
        <w:rPr>
          <w:rFonts w:ascii="TimesNewRomanPSMT" w:hAnsi="TimesNewRomanPSMT"/>
          <w:color w:val="0260BF"/>
        </w:rPr>
        <w:t xml:space="preserve">http://doi.org/10.1080/00335558008248231 </w:t>
      </w:r>
    </w:p>
    <w:p w14:paraId="5BCAA819" w14:textId="77777777" w:rsidR="00B71776" w:rsidRDefault="00171B32" w:rsidP="00B71776">
      <w:pPr>
        <w:spacing w:line="480" w:lineRule="auto"/>
        <w:ind w:left="720" w:hanging="720"/>
        <w:rPr>
          <w:rFonts w:ascii="TimesNewRomanPSMT" w:hAnsi="TimesNewRomanPSMT"/>
          <w:color w:val="0260BF"/>
        </w:rPr>
      </w:pPr>
      <w:r>
        <w:rPr>
          <w:rFonts w:ascii="TimesNewRomanPSMT" w:hAnsi="TimesNewRomanPSMT"/>
        </w:rPr>
        <w:t xml:space="preserve">Posner, M. I., Snyder, C. R., &amp; Davidson, B. J. (1980). Attention and the detection of signals. </w:t>
      </w:r>
      <w:r>
        <w:rPr>
          <w:rFonts w:ascii="Times" w:hAnsi="Times"/>
          <w:i/>
          <w:iCs/>
        </w:rPr>
        <w:t>Journal of Experimental Psychology: General, 109</w:t>
      </w:r>
      <w:r>
        <w:rPr>
          <w:rFonts w:ascii="TimesNewRomanPSMT" w:hAnsi="TimesNewRomanPSMT"/>
        </w:rPr>
        <w:t xml:space="preserve">(2), 160-174. </w:t>
      </w:r>
      <w:r>
        <w:rPr>
          <w:rFonts w:ascii="TimesNewRomanPSMT" w:hAnsi="TimesNewRomanPSMT"/>
          <w:color w:val="0260BF"/>
        </w:rPr>
        <w:t xml:space="preserve">http://doi.org/10.1037/0096-3445.109.2.160 </w:t>
      </w:r>
    </w:p>
    <w:p w14:paraId="5643C760" w14:textId="6C2ED5BD" w:rsidR="00171B32" w:rsidRPr="00B71776" w:rsidRDefault="00171B32" w:rsidP="00B71776">
      <w:pPr>
        <w:spacing w:line="480" w:lineRule="auto"/>
        <w:ind w:left="720" w:hanging="720"/>
        <w:rPr>
          <w:rFonts w:ascii="Times New Roman" w:hAnsi="Times New Roman" w:cs="Times New Roman"/>
        </w:rPr>
      </w:pPr>
      <w:r>
        <w:rPr>
          <w:rFonts w:ascii="TimesNewRomanPSMT" w:hAnsi="TimesNewRomanPSMT"/>
        </w:rPr>
        <w:t xml:space="preserve">Posner, M. I., &amp; Petersen, S. E. (1990). The attention system of the human brain. </w:t>
      </w:r>
      <w:r>
        <w:rPr>
          <w:rFonts w:ascii="Times" w:hAnsi="Times"/>
          <w:i/>
          <w:iCs/>
        </w:rPr>
        <w:t>Annual Review of Neuroscience, 13</w:t>
      </w:r>
      <w:r>
        <w:rPr>
          <w:rFonts w:ascii="TimesNewRomanPSMT" w:hAnsi="TimesNewRomanPSMT"/>
        </w:rPr>
        <w:t xml:space="preserve">, 25-42. </w:t>
      </w:r>
      <w:r>
        <w:rPr>
          <w:rFonts w:ascii="TimesNewRomanPSMT" w:hAnsi="TimesNewRomanPSMT"/>
          <w:color w:val="0260BF"/>
        </w:rPr>
        <w:t xml:space="preserve">http://doi.org/10.1146/annurev.ne.13.030190.000325 </w:t>
      </w:r>
    </w:p>
    <w:p w14:paraId="2226E64D" w14:textId="3B76C3D6" w:rsidR="00013281" w:rsidRPr="00D303D8" w:rsidRDefault="00013281" w:rsidP="00171B32">
      <w:pPr>
        <w:spacing w:line="480" w:lineRule="auto"/>
        <w:rPr>
          <w:rFonts w:ascii="Times New Roman" w:hAnsi="Times New Roman" w:cs="Times New Roman"/>
        </w:rPr>
      </w:pPr>
    </w:p>
    <w:sectPr w:rsidR="00013281" w:rsidRPr="00D3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32"/>
    <w:rsid w:val="00012427"/>
    <w:rsid w:val="00013281"/>
    <w:rsid w:val="00013B07"/>
    <w:rsid w:val="000519A1"/>
    <w:rsid w:val="00055F32"/>
    <w:rsid w:val="000973B2"/>
    <w:rsid w:val="000C39BA"/>
    <w:rsid w:val="000C7281"/>
    <w:rsid w:val="00171B32"/>
    <w:rsid w:val="0018364A"/>
    <w:rsid w:val="001C19AF"/>
    <w:rsid w:val="001C3105"/>
    <w:rsid w:val="002059D3"/>
    <w:rsid w:val="0022374A"/>
    <w:rsid w:val="0025567F"/>
    <w:rsid w:val="002721B7"/>
    <w:rsid w:val="002D0196"/>
    <w:rsid w:val="002F22E7"/>
    <w:rsid w:val="00303216"/>
    <w:rsid w:val="003064FE"/>
    <w:rsid w:val="0031743E"/>
    <w:rsid w:val="003408CD"/>
    <w:rsid w:val="003D1B27"/>
    <w:rsid w:val="003F0726"/>
    <w:rsid w:val="0041363C"/>
    <w:rsid w:val="004316A2"/>
    <w:rsid w:val="00462EEF"/>
    <w:rsid w:val="00492DBB"/>
    <w:rsid w:val="004A1008"/>
    <w:rsid w:val="004A51FD"/>
    <w:rsid w:val="004A657C"/>
    <w:rsid w:val="004B3B2B"/>
    <w:rsid w:val="004B580C"/>
    <w:rsid w:val="004C7272"/>
    <w:rsid w:val="004D5709"/>
    <w:rsid w:val="004E3256"/>
    <w:rsid w:val="005215A2"/>
    <w:rsid w:val="00530138"/>
    <w:rsid w:val="00560DD1"/>
    <w:rsid w:val="0056545F"/>
    <w:rsid w:val="00566902"/>
    <w:rsid w:val="00584BBE"/>
    <w:rsid w:val="0059120A"/>
    <w:rsid w:val="005A647D"/>
    <w:rsid w:val="005E33BA"/>
    <w:rsid w:val="00626B38"/>
    <w:rsid w:val="0063263E"/>
    <w:rsid w:val="006552CB"/>
    <w:rsid w:val="00660C31"/>
    <w:rsid w:val="00696AF3"/>
    <w:rsid w:val="006A2447"/>
    <w:rsid w:val="00703D17"/>
    <w:rsid w:val="00705634"/>
    <w:rsid w:val="00731418"/>
    <w:rsid w:val="00771F8F"/>
    <w:rsid w:val="007940CC"/>
    <w:rsid w:val="007A04B0"/>
    <w:rsid w:val="007B41E8"/>
    <w:rsid w:val="007F74C9"/>
    <w:rsid w:val="00834A4E"/>
    <w:rsid w:val="008773C0"/>
    <w:rsid w:val="00893EA3"/>
    <w:rsid w:val="008A4B00"/>
    <w:rsid w:val="008B4241"/>
    <w:rsid w:val="0092237B"/>
    <w:rsid w:val="00960E29"/>
    <w:rsid w:val="0098355E"/>
    <w:rsid w:val="00997824"/>
    <w:rsid w:val="009D646A"/>
    <w:rsid w:val="009D7512"/>
    <w:rsid w:val="00A03A67"/>
    <w:rsid w:val="00A044B3"/>
    <w:rsid w:val="00A40895"/>
    <w:rsid w:val="00A47669"/>
    <w:rsid w:val="00A50363"/>
    <w:rsid w:val="00A544C1"/>
    <w:rsid w:val="00A5722E"/>
    <w:rsid w:val="00A57EEB"/>
    <w:rsid w:val="00A65595"/>
    <w:rsid w:val="00AB076B"/>
    <w:rsid w:val="00B71776"/>
    <w:rsid w:val="00B86706"/>
    <w:rsid w:val="00B9608F"/>
    <w:rsid w:val="00BA6D15"/>
    <w:rsid w:val="00BC2B75"/>
    <w:rsid w:val="00BE2558"/>
    <w:rsid w:val="00BE551C"/>
    <w:rsid w:val="00C2695A"/>
    <w:rsid w:val="00C30BF5"/>
    <w:rsid w:val="00C959A1"/>
    <w:rsid w:val="00C971EB"/>
    <w:rsid w:val="00CB43AB"/>
    <w:rsid w:val="00CD2A61"/>
    <w:rsid w:val="00D23255"/>
    <w:rsid w:val="00D303D8"/>
    <w:rsid w:val="00D44144"/>
    <w:rsid w:val="00D70366"/>
    <w:rsid w:val="00D90E47"/>
    <w:rsid w:val="00DB7C7A"/>
    <w:rsid w:val="00E14CE5"/>
    <w:rsid w:val="00E32C66"/>
    <w:rsid w:val="00E63C45"/>
    <w:rsid w:val="00EF4BF1"/>
    <w:rsid w:val="00F103BB"/>
    <w:rsid w:val="00F2061C"/>
    <w:rsid w:val="00F246CB"/>
    <w:rsid w:val="00F844EB"/>
    <w:rsid w:val="00F93828"/>
    <w:rsid w:val="00FB0CF9"/>
    <w:rsid w:val="00FB36CC"/>
    <w:rsid w:val="00FC22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5726126"/>
  <w15:chartTrackingRefBased/>
  <w15:docId w15:val="{957EAAD7-C963-C942-A9EE-E4FB6ED9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3D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B71776"/>
    <w:rPr>
      <w:color w:val="0563C1" w:themeColor="hyperlink"/>
      <w:u w:val="single"/>
    </w:rPr>
  </w:style>
  <w:style w:type="character" w:styleId="UnresolvedMention">
    <w:name w:val="Unresolved Mention"/>
    <w:basedOn w:val="DefaultParagraphFont"/>
    <w:uiPriority w:val="99"/>
    <w:semiHidden/>
    <w:unhideWhenUsed/>
    <w:rsid w:val="00B71776"/>
    <w:rPr>
      <w:color w:val="605E5C"/>
      <w:shd w:val="clear" w:color="auto" w:fill="E1DFDD"/>
    </w:rPr>
  </w:style>
  <w:style w:type="paragraph" w:styleId="BalloonText">
    <w:name w:val="Balloon Text"/>
    <w:basedOn w:val="Normal"/>
    <w:link w:val="BalloonTextChar"/>
    <w:uiPriority w:val="99"/>
    <w:semiHidden/>
    <w:unhideWhenUsed/>
    <w:rsid w:val="00C269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695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7518">
      <w:bodyDiv w:val="1"/>
      <w:marLeft w:val="0"/>
      <w:marRight w:val="0"/>
      <w:marTop w:val="0"/>
      <w:marBottom w:val="0"/>
      <w:divBdr>
        <w:top w:val="none" w:sz="0" w:space="0" w:color="auto"/>
        <w:left w:val="none" w:sz="0" w:space="0" w:color="auto"/>
        <w:bottom w:val="none" w:sz="0" w:space="0" w:color="auto"/>
        <w:right w:val="none" w:sz="0" w:space="0" w:color="auto"/>
      </w:divBdr>
      <w:divsChild>
        <w:div w:id="81924421">
          <w:marLeft w:val="0"/>
          <w:marRight w:val="0"/>
          <w:marTop w:val="0"/>
          <w:marBottom w:val="0"/>
          <w:divBdr>
            <w:top w:val="none" w:sz="0" w:space="0" w:color="auto"/>
            <w:left w:val="none" w:sz="0" w:space="0" w:color="auto"/>
            <w:bottom w:val="none" w:sz="0" w:space="0" w:color="auto"/>
            <w:right w:val="none" w:sz="0" w:space="0" w:color="auto"/>
          </w:divBdr>
          <w:divsChild>
            <w:div w:id="475730575">
              <w:marLeft w:val="0"/>
              <w:marRight w:val="0"/>
              <w:marTop w:val="0"/>
              <w:marBottom w:val="0"/>
              <w:divBdr>
                <w:top w:val="none" w:sz="0" w:space="0" w:color="auto"/>
                <w:left w:val="none" w:sz="0" w:space="0" w:color="auto"/>
                <w:bottom w:val="none" w:sz="0" w:space="0" w:color="auto"/>
                <w:right w:val="none" w:sz="0" w:space="0" w:color="auto"/>
              </w:divBdr>
              <w:divsChild>
                <w:div w:id="14058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6307">
      <w:bodyDiv w:val="1"/>
      <w:marLeft w:val="0"/>
      <w:marRight w:val="0"/>
      <w:marTop w:val="0"/>
      <w:marBottom w:val="0"/>
      <w:divBdr>
        <w:top w:val="none" w:sz="0" w:space="0" w:color="auto"/>
        <w:left w:val="none" w:sz="0" w:space="0" w:color="auto"/>
        <w:bottom w:val="none" w:sz="0" w:space="0" w:color="auto"/>
        <w:right w:val="none" w:sz="0" w:space="0" w:color="auto"/>
      </w:divBdr>
      <w:divsChild>
        <w:div w:id="1178160841">
          <w:marLeft w:val="0"/>
          <w:marRight w:val="0"/>
          <w:marTop w:val="0"/>
          <w:marBottom w:val="0"/>
          <w:divBdr>
            <w:top w:val="none" w:sz="0" w:space="0" w:color="auto"/>
            <w:left w:val="none" w:sz="0" w:space="0" w:color="auto"/>
            <w:bottom w:val="none" w:sz="0" w:space="0" w:color="auto"/>
            <w:right w:val="none" w:sz="0" w:space="0" w:color="auto"/>
          </w:divBdr>
          <w:divsChild>
            <w:div w:id="1281111332">
              <w:marLeft w:val="0"/>
              <w:marRight w:val="0"/>
              <w:marTop w:val="0"/>
              <w:marBottom w:val="0"/>
              <w:divBdr>
                <w:top w:val="none" w:sz="0" w:space="0" w:color="auto"/>
                <w:left w:val="none" w:sz="0" w:space="0" w:color="auto"/>
                <w:bottom w:val="none" w:sz="0" w:space="0" w:color="auto"/>
                <w:right w:val="none" w:sz="0" w:space="0" w:color="auto"/>
              </w:divBdr>
              <w:divsChild>
                <w:div w:id="9027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6221">
      <w:bodyDiv w:val="1"/>
      <w:marLeft w:val="0"/>
      <w:marRight w:val="0"/>
      <w:marTop w:val="0"/>
      <w:marBottom w:val="0"/>
      <w:divBdr>
        <w:top w:val="none" w:sz="0" w:space="0" w:color="auto"/>
        <w:left w:val="none" w:sz="0" w:space="0" w:color="auto"/>
        <w:bottom w:val="none" w:sz="0" w:space="0" w:color="auto"/>
        <w:right w:val="none" w:sz="0" w:space="0" w:color="auto"/>
      </w:divBdr>
      <w:divsChild>
        <w:div w:id="511845392">
          <w:marLeft w:val="0"/>
          <w:marRight w:val="0"/>
          <w:marTop w:val="0"/>
          <w:marBottom w:val="0"/>
          <w:divBdr>
            <w:top w:val="none" w:sz="0" w:space="0" w:color="auto"/>
            <w:left w:val="none" w:sz="0" w:space="0" w:color="auto"/>
            <w:bottom w:val="none" w:sz="0" w:space="0" w:color="auto"/>
            <w:right w:val="none" w:sz="0" w:space="0" w:color="auto"/>
          </w:divBdr>
          <w:divsChild>
            <w:div w:id="2091929906">
              <w:marLeft w:val="0"/>
              <w:marRight w:val="0"/>
              <w:marTop w:val="0"/>
              <w:marBottom w:val="0"/>
              <w:divBdr>
                <w:top w:val="none" w:sz="0" w:space="0" w:color="auto"/>
                <w:left w:val="none" w:sz="0" w:space="0" w:color="auto"/>
                <w:bottom w:val="none" w:sz="0" w:space="0" w:color="auto"/>
                <w:right w:val="none" w:sz="0" w:space="0" w:color="auto"/>
              </w:divBdr>
              <w:divsChild>
                <w:div w:id="1439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1419">
      <w:bodyDiv w:val="1"/>
      <w:marLeft w:val="0"/>
      <w:marRight w:val="0"/>
      <w:marTop w:val="0"/>
      <w:marBottom w:val="0"/>
      <w:divBdr>
        <w:top w:val="none" w:sz="0" w:space="0" w:color="auto"/>
        <w:left w:val="none" w:sz="0" w:space="0" w:color="auto"/>
        <w:bottom w:val="none" w:sz="0" w:space="0" w:color="auto"/>
        <w:right w:val="none" w:sz="0" w:space="0" w:color="auto"/>
      </w:divBdr>
      <w:divsChild>
        <w:div w:id="1847401010">
          <w:marLeft w:val="0"/>
          <w:marRight w:val="0"/>
          <w:marTop w:val="0"/>
          <w:marBottom w:val="0"/>
          <w:divBdr>
            <w:top w:val="none" w:sz="0" w:space="0" w:color="auto"/>
            <w:left w:val="none" w:sz="0" w:space="0" w:color="auto"/>
            <w:bottom w:val="none" w:sz="0" w:space="0" w:color="auto"/>
            <w:right w:val="none" w:sz="0" w:space="0" w:color="auto"/>
          </w:divBdr>
          <w:divsChild>
            <w:div w:id="110059333">
              <w:marLeft w:val="0"/>
              <w:marRight w:val="0"/>
              <w:marTop w:val="0"/>
              <w:marBottom w:val="0"/>
              <w:divBdr>
                <w:top w:val="none" w:sz="0" w:space="0" w:color="auto"/>
                <w:left w:val="none" w:sz="0" w:space="0" w:color="auto"/>
                <w:bottom w:val="none" w:sz="0" w:space="0" w:color="auto"/>
                <w:right w:val="none" w:sz="0" w:space="0" w:color="auto"/>
              </w:divBdr>
              <w:divsChild>
                <w:div w:id="21375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6129">
      <w:bodyDiv w:val="1"/>
      <w:marLeft w:val="0"/>
      <w:marRight w:val="0"/>
      <w:marTop w:val="0"/>
      <w:marBottom w:val="0"/>
      <w:divBdr>
        <w:top w:val="none" w:sz="0" w:space="0" w:color="auto"/>
        <w:left w:val="none" w:sz="0" w:space="0" w:color="auto"/>
        <w:bottom w:val="none" w:sz="0" w:space="0" w:color="auto"/>
        <w:right w:val="none" w:sz="0" w:space="0" w:color="auto"/>
      </w:divBdr>
      <w:divsChild>
        <w:div w:id="2006663640">
          <w:marLeft w:val="0"/>
          <w:marRight w:val="0"/>
          <w:marTop w:val="0"/>
          <w:marBottom w:val="0"/>
          <w:divBdr>
            <w:top w:val="none" w:sz="0" w:space="0" w:color="auto"/>
            <w:left w:val="none" w:sz="0" w:space="0" w:color="auto"/>
            <w:bottom w:val="none" w:sz="0" w:space="0" w:color="auto"/>
            <w:right w:val="none" w:sz="0" w:space="0" w:color="auto"/>
          </w:divBdr>
          <w:divsChild>
            <w:div w:id="1470975401">
              <w:marLeft w:val="0"/>
              <w:marRight w:val="0"/>
              <w:marTop w:val="0"/>
              <w:marBottom w:val="0"/>
              <w:divBdr>
                <w:top w:val="none" w:sz="0" w:space="0" w:color="auto"/>
                <w:left w:val="none" w:sz="0" w:space="0" w:color="auto"/>
                <w:bottom w:val="none" w:sz="0" w:space="0" w:color="auto"/>
                <w:right w:val="none" w:sz="0" w:space="0" w:color="auto"/>
              </w:divBdr>
              <w:divsChild>
                <w:div w:id="6720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4383">
      <w:bodyDiv w:val="1"/>
      <w:marLeft w:val="0"/>
      <w:marRight w:val="0"/>
      <w:marTop w:val="0"/>
      <w:marBottom w:val="0"/>
      <w:divBdr>
        <w:top w:val="none" w:sz="0" w:space="0" w:color="auto"/>
        <w:left w:val="none" w:sz="0" w:space="0" w:color="auto"/>
        <w:bottom w:val="none" w:sz="0" w:space="0" w:color="auto"/>
        <w:right w:val="none" w:sz="0" w:space="0" w:color="auto"/>
      </w:divBdr>
      <w:divsChild>
        <w:div w:id="1112087938">
          <w:marLeft w:val="0"/>
          <w:marRight w:val="0"/>
          <w:marTop w:val="0"/>
          <w:marBottom w:val="0"/>
          <w:divBdr>
            <w:top w:val="none" w:sz="0" w:space="0" w:color="auto"/>
            <w:left w:val="none" w:sz="0" w:space="0" w:color="auto"/>
            <w:bottom w:val="none" w:sz="0" w:space="0" w:color="auto"/>
            <w:right w:val="none" w:sz="0" w:space="0" w:color="auto"/>
          </w:divBdr>
          <w:divsChild>
            <w:div w:id="1059859324">
              <w:marLeft w:val="0"/>
              <w:marRight w:val="0"/>
              <w:marTop w:val="0"/>
              <w:marBottom w:val="0"/>
              <w:divBdr>
                <w:top w:val="none" w:sz="0" w:space="0" w:color="auto"/>
                <w:left w:val="none" w:sz="0" w:space="0" w:color="auto"/>
                <w:bottom w:val="none" w:sz="0" w:space="0" w:color="auto"/>
                <w:right w:val="none" w:sz="0" w:space="0" w:color="auto"/>
              </w:divBdr>
              <w:divsChild>
                <w:div w:id="21138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10526">
      <w:bodyDiv w:val="1"/>
      <w:marLeft w:val="0"/>
      <w:marRight w:val="0"/>
      <w:marTop w:val="0"/>
      <w:marBottom w:val="0"/>
      <w:divBdr>
        <w:top w:val="none" w:sz="0" w:space="0" w:color="auto"/>
        <w:left w:val="none" w:sz="0" w:space="0" w:color="auto"/>
        <w:bottom w:val="none" w:sz="0" w:space="0" w:color="auto"/>
        <w:right w:val="none" w:sz="0" w:space="0" w:color="auto"/>
      </w:divBdr>
      <w:divsChild>
        <w:div w:id="1902060567">
          <w:marLeft w:val="0"/>
          <w:marRight w:val="0"/>
          <w:marTop w:val="0"/>
          <w:marBottom w:val="0"/>
          <w:divBdr>
            <w:top w:val="none" w:sz="0" w:space="0" w:color="auto"/>
            <w:left w:val="none" w:sz="0" w:space="0" w:color="auto"/>
            <w:bottom w:val="none" w:sz="0" w:space="0" w:color="auto"/>
            <w:right w:val="none" w:sz="0" w:space="0" w:color="auto"/>
          </w:divBdr>
          <w:divsChild>
            <w:div w:id="283972502">
              <w:marLeft w:val="0"/>
              <w:marRight w:val="0"/>
              <w:marTop w:val="0"/>
              <w:marBottom w:val="0"/>
              <w:divBdr>
                <w:top w:val="none" w:sz="0" w:space="0" w:color="auto"/>
                <w:left w:val="none" w:sz="0" w:space="0" w:color="auto"/>
                <w:bottom w:val="none" w:sz="0" w:space="0" w:color="auto"/>
                <w:right w:val="none" w:sz="0" w:space="0" w:color="auto"/>
              </w:divBdr>
              <w:divsChild>
                <w:div w:id="15333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16538">
      <w:bodyDiv w:val="1"/>
      <w:marLeft w:val="0"/>
      <w:marRight w:val="0"/>
      <w:marTop w:val="0"/>
      <w:marBottom w:val="0"/>
      <w:divBdr>
        <w:top w:val="none" w:sz="0" w:space="0" w:color="auto"/>
        <w:left w:val="none" w:sz="0" w:space="0" w:color="auto"/>
        <w:bottom w:val="none" w:sz="0" w:space="0" w:color="auto"/>
        <w:right w:val="none" w:sz="0" w:space="0" w:color="auto"/>
      </w:divBdr>
      <w:divsChild>
        <w:div w:id="1481507541">
          <w:marLeft w:val="0"/>
          <w:marRight w:val="0"/>
          <w:marTop w:val="0"/>
          <w:marBottom w:val="0"/>
          <w:divBdr>
            <w:top w:val="none" w:sz="0" w:space="0" w:color="auto"/>
            <w:left w:val="none" w:sz="0" w:space="0" w:color="auto"/>
            <w:bottom w:val="none" w:sz="0" w:space="0" w:color="auto"/>
            <w:right w:val="none" w:sz="0" w:space="0" w:color="auto"/>
          </w:divBdr>
          <w:divsChild>
            <w:div w:id="1665232262">
              <w:marLeft w:val="0"/>
              <w:marRight w:val="0"/>
              <w:marTop w:val="0"/>
              <w:marBottom w:val="0"/>
              <w:divBdr>
                <w:top w:val="none" w:sz="0" w:space="0" w:color="auto"/>
                <w:left w:val="none" w:sz="0" w:space="0" w:color="auto"/>
                <w:bottom w:val="none" w:sz="0" w:space="0" w:color="auto"/>
                <w:right w:val="none" w:sz="0" w:space="0" w:color="auto"/>
              </w:divBdr>
              <w:divsChild>
                <w:div w:id="13448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7042">
      <w:bodyDiv w:val="1"/>
      <w:marLeft w:val="0"/>
      <w:marRight w:val="0"/>
      <w:marTop w:val="0"/>
      <w:marBottom w:val="0"/>
      <w:divBdr>
        <w:top w:val="none" w:sz="0" w:space="0" w:color="auto"/>
        <w:left w:val="none" w:sz="0" w:space="0" w:color="auto"/>
        <w:bottom w:val="none" w:sz="0" w:space="0" w:color="auto"/>
        <w:right w:val="none" w:sz="0" w:space="0" w:color="auto"/>
      </w:divBdr>
      <w:divsChild>
        <w:div w:id="1964800720">
          <w:marLeft w:val="0"/>
          <w:marRight w:val="0"/>
          <w:marTop w:val="0"/>
          <w:marBottom w:val="0"/>
          <w:divBdr>
            <w:top w:val="none" w:sz="0" w:space="0" w:color="auto"/>
            <w:left w:val="none" w:sz="0" w:space="0" w:color="auto"/>
            <w:bottom w:val="none" w:sz="0" w:space="0" w:color="auto"/>
            <w:right w:val="none" w:sz="0" w:space="0" w:color="auto"/>
          </w:divBdr>
          <w:divsChild>
            <w:div w:id="667906292">
              <w:marLeft w:val="0"/>
              <w:marRight w:val="0"/>
              <w:marTop w:val="0"/>
              <w:marBottom w:val="0"/>
              <w:divBdr>
                <w:top w:val="none" w:sz="0" w:space="0" w:color="auto"/>
                <w:left w:val="none" w:sz="0" w:space="0" w:color="auto"/>
                <w:bottom w:val="none" w:sz="0" w:space="0" w:color="auto"/>
                <w:right w:val="none" w:sz="0" w:space="0" w:color="auto"/>
              </w:divBdr>
              <w:divsChild>
                <w:div w:id="2247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71200">
      <w:bodyDiv w:val="1"/>
      <w:marLeft w:val="0"/>
      <w:marRight w:val="0"/>
      <w:marTop w:val="0"/>
      <w:marBottom w:val="0"/>
      <w:divBdr>
        <w:top w:val="none" w:sz="0" w:space="0" w:color="auto"/>
        <w:left w:val="none" w:sz="0" w:space="0" w:color="auto"/>
        <w:bottom w:val="none" w:sz="0" w:space="0" w:color="auto"/>
        <w:right w:val="none" w:sz="0" w:space="0" w:color="auto"/>
      </w:divBdr>
      <w:divsChild>
        <w:div w:id="464666476">
          <w:marLeft w:val="0"/>
          <w:marRight w:val="0"/>
          <w:marTop w:val="0"/>
          <w:marBottom w:val="0"/>
          <w:divBdr>
            <w:top w:val="none" w:sz="0" w:space="0" w:color="auto"/>
            <w:left w:val="none" w:sz="0" w:space="0" w:color="auto"/>
            <w:bottom w:val="none" w:sz="0" w:space="0" w:color="auto"/>
            <w:right w:val="none" w:sz="0" w:space="0" w:color="auto"/>
          </w:divBdr>
          <w:divsChild>
            <w:div w:id="1138112483">
              <w:marLeft w:val="0"/>
              <w:marRight w:val="0"/>
              <w:marTop w:val="0"/>
              <w:marBottom w:val="0"/>
              <w:divBdr>
                <w:top w:val="none" w:sz="0" w:space="0" w:color="auto"/>
                <w:left w:val="none" w:sz="0" w:space="0" w:color="auto"/>
                <w:bottom w:val="none" w:sz="0" w:space="0" w:color="auto"/>
                <w:right w:val="none" w:sz="0" w:space="0" w:color="auto"/>
              </w:divBdr>
              <w:divsChild>
                <w:div w:id="2921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38542">
      <w:bodyDiv w:val="1"/>
      <w:marLeft w:val="0"/>
      <w:marRight w:val="0"/>
      <w:marTop w:val="0"/>
      <w:marBottom w:val="0"/>
      <w:divBdr>
        <w:top w:val="none" w:sz="0" w:space="0" w:color="auto"/>
        <w:left w:val="none" w:sz="0" w:space="0" w:color="auto"/>
        <w:bottom w:val="none" w:sz="0" w:space="0" w:color="auto"/>
        <w:right w:val="none" w:sz="0" w:space="0" w:color="auto"/>
      </w:divBdr>
      <w:divsChild>
        <w:div w:id="1596594929">
          <w:marLeft w:val="0"/>
          <w:marRight w:val="0"/>
          <w:marTop w:val="0"/>
          <w:marBottom w:val="0"/>
          <w:divBdr>
            <w:top w:val="none" w:sz="0" w:space="0" w:color="auto"/>
            <w:left w:val="none" w:sz="0" w:space="0" w:color="auto"/>
            <w:bottom w:val="none" w:sz="0" w:space="0" w:color="auto"/>
            <w:right w:val="none" w:sz="0" w:space="0" w:color="auto"/>
          </w:divBdr>
          <w:divsChild>
            <w:div w:id="1787307100">
              <w:marLeft w:val="0"/>
              <w:marRight w:val="0"/>
              <w:marTop w:val="0"/>
              <w:marBottom w:val="0"/>
              <w:divBdr>
                <w:top w:val="none" w:sz="0" w:space="0" w:color="auto"/>
                <w:left w:val="none" w:sz="0" w:space="0" w:color="auto"/>
                <w:bottom w:val="none" w:sz="0" w:space="0" w:color="auto"/>
                <w:right w:val="none" w:sz="0" w:space="0" w:color="auto"/>
              </w:divBdr>
              <w:divsChild>
                <w:div w:id="10630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69561">
      <w:bodyDiv w:val="1"/>
      <w:marLeft w:val="0"/>
      <w:marRight w:val="0"/>
      <w:marTop w:val="0"/>
      <w:marBottom w:val="0"/>
      <w:divBdr>
        <w:top w:val="none" w:sz="0" w:space="0" w:color="auto"/>
        <w:left w:val="none" w:sz="0" w:space="0" w:color="auto"/>
        <w:bottom w:val="none" w:sz="0" w:space="0" w:color="auto"/>
        <w:right w:val="none" w:sz="0" w:space="0" w:color="auto"/>
      </w:divBdr>
      <w:divsChild>
        <w:div w:id="869496241">
          <w:marLeft w:val="0"/>
          <w:marRight w:val="0"/>
          <w:marTop w:val="0"/>
          <w:marBottom w:val="0"/>
          <w:divBdr>
            <w:top w:val="none" w:sz="0" w:space="0" w:color="auto"/>
            <w:left w:val="none" w:sz="0" w:space="0" w:color="auto"/>
            <w:bottom w:val="none" w:sz="0" w:space="0" w:color="auto"/>
            <w:right w:val="none" w:sz="0" w:space="0" w:color="auto"/>
          </w:divBdr>
          <w:divsChild>
            <w:div w:id="119567886">
              <w:marLeft w:val="0"/>
              <w:marRight w:val="0"/>
              <w:marTop w:val="0"/>
              <w:marBottom w:val="0"/>
              <w:divBdr>
                <w:top w:val="none" w:sz="0" w:space="0" w:color="auto"/>
                <w:left w:val="none" w:sz="0" w:space="0" w:color="auto"/>
                <w:bottom w:val="none" w:sz="0" w:space="0" w:color="auto"/>
                <w:right w:val="none" w:sz="0" w:space="0" w:color="auto"/>
              </w:divBdr>
              <w:divsChild>
                <w:div w:id="175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1486">
      <w:bodyDiv w:val="1"/>
      <w:marLeft w:val="0"/>
      <w:marRight w:val="0"/>
      <w:marTop w:val="0"/>
      <w:marBottom w:val="0"/>
      <w:divBdr>
        <w:top w:val="none" w:sz="0" w:space="0" w:color="auto"/>
        <w:left w:val="none" w:sz="0" w:space="0" w:color="auto"/>
        <w:bottom w:val="none" w:sz="0" w:space="0" w:color="auto"/>
        <w:right w:val="none" w:sz="0" w:space="0" w:color="auto"/>
      </w:divBdr>
      <w:divsChild>
        <w:div w:id="872376395">
          <w:marLeft w:val="0"/>
          <w:marRight w:val="0"/>
          <w:marTop w:val="0"/>
          <w:marBottom w:val="0"/>
          <w:divBdr>
            <w:top w:val="none" w:sz="0" w:space="0" w:color="auto"/>
            <w:left w:val="none" w:sz="0" w:space="0" w:color="auto"/>
            <w:bottom w:val="none" w:sz="0" w:space="0" w:color="auto"/>
            <w:right w:val="none" w:sz="0" w:space="0" w:color="auto"/>
          </w:divBdr>
          <w:divsChild>
            <w:div w:id="994262595">
              <w:marLeft w:val="0"/>
              <w:marRight w:val="0"/>
              <w:marTop w:val="0"/>
              <w:marBottom w:val="0"/>
              <w:divBdr>
                <w:top w:val="none" w:sz="0" w:space="0" w:color="auto"/>
                <w:left w:val="none" w:sz="0" w:space="0" w:color="auto"/>
                <w:bottom w:val="none" w:sz="0" w:space="0" w:color="auto"/>
                <w:right w:val="none" w:sz="0" w:space="0" w:color="auto"/>
              </w:divBdr>
              <w:divsChild>
                <w:div w:id="19517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28628">
      <w:bodyDiv w:val="1"/>
      <w:marLeft w:val="0"/>
      <w:marRight w:val="0"/>
      <w:marTop w:val="0"/>
      <w:marBottom w:val="0"/>
      <w:divBdr>
        <w:top w:val="none" w:sz="0" w:space="0" w:color="auto"/>
        <w:left w:val="none" w:sz="0" w:space="0" w:color="auto"/>
        <w:bottom w:val="none" w:sz="0" w:space="0" w:color="auto"/>
        <w:right w:val="none" w:sz="0" w:space="0" w:color="auto"/>
      </w:divBdr>
      <w:divsChild>
        <w:div w:id="61296211">
          <w:marLeft w:val="0"/>
          <w:marRight w:val="0"/>
          <w:marTop w:val="0"/>
          <w:marBottom w:val="0"/>
          <w:divBdr>
            <w:top w:val="none" w:sz="0" w:space="0" w:color="auto"/>
            <w:left w:val="none" w:sz="0" w:space="0" w:color="auto"/>
            <w:bottom w:val="none" w:sz="0" w:space="0" w:color="auto"/>
            <w:right w:val="none" w:sz="0" w:space="0" w:color="auto"/>
          </w:divBdr>
          <w:divsChild>
            <w:div w:id="1524593208">
              <w:marLeft w:val="0"/>
              <w:marRight w:val="0"/>
              <w:marTop w:val="0"/>
              <w:marBottom w:val="0"/>
              <w:divBdr>
                <w:top w:val="none" w:sz="0" w:space="0" w:color="auto"/>
                <w:left w:val="none" w:sz="0" w:space="0" w:color="auto"/>
                <w:bottom w:val="none" w:sz="0" w:space="0" w:color="auto"/>
                <w:right w:val="none" w:sz="0" w:space="0" w:color="auto"/>
              </w:divBdr>
              <w:divsChild>
                <w:div w:id="10021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7946">
      <w:bodyDiv w:val="1"/>
      <w:marLeft w:val="0"/>
      <w:marRight w:val="0"/>
      <w:marTop w:val="0"/>
      <w:marBottom w:val="0"/>
      <w:divBdr>
        <w:top w:val="none" w:sz="0" w:space="0" w:color="auto"/>
        <w:left w:val="none" w:sz="0" w:space="0" w:color="auto"/>
        <w:bottom w:val="none" w:sz="0" w:space="0" w:color="auto"/>
        <w:right w:val="none" w:sz="0" w:space="0" w:color="auto"/>
      </w:divBdr>
      <w:divsChild>
        <w:div w:id="800196951">
          <w:marLeft w:val="0"/>
          <w:marRight w:val="0"/>
          <w:marTop w:val="0"/>
          <w:marBottom w:val="0"/>
          <w:divBdr>
            <w:top w:val="none" w:sz="0" w:space="0" w:color="auto"/>
            <w:left w:val="none" w:sz="0" w:space="0" w:color="auto"/>
            <w:bottom w:val="none" w:sz="0" w:space="0" w:color="auto"/>
            <w:right w:val="none" w:sz="0" w:space="0" w:color="auto"/>
          </w:divBdr>
          <w:divsChild>
            <w:div w:id="1485924837">
              <w:marLeft w:val="0"/>
              <w:marRight w:val="0"/>
              <w:marTop w:val="0"/>
              <w:marBottom w:val="0"/>
              <w:divBdr>
                <w:top w:val="none" w:sz="0" w:space="0" w:color="auto"/>
                <w:left w:val="none" w:sz="0" w:space="0" w:color="auto"/>
                <w:bottom w:val="none" w:sz="0" w:space="0" w:color="auto"/>
                <w:right w:val="none" w:sz="0" w:space="0" w:color="auto"/>
              </w:divBdr>
              <w:divsChild>
                <w:div w:id="19164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07471">
      <w:bodyDiv w:val="1"/>
      <w:marLeft w:val="0"/>
      <w:marRight w:val="0"/>
      <w:marTop w:val="0"/>
      <w:marBottom w:val="0"/>
      <w:divBdr>
        <w:top w:val="none" w:sz="0" w:space="0" w:color="auto"/>
        <w:left w:val="none" w:sz="0" w:space="0" w:color="auto"/>
        <w:bottom w:val="none" w:sz="0" w:space="0" w:color="auto"/>
        <w:right w:val="none" w:sz="0" w:space="0" w:color="auto"/>
      </w:divBdr>
      <w:divsChild>
        <w:div w:id="1963730759">
          <w:marLeft w:val="0"/>
          <w:marRight w:val="0"/>
          <w:marTop w:val="0"/>
          <w:marBottom w:val="0"/>
          <w:divBdr>
            <w:top w:val="none" w:sz="0" w:space="0" w:color="auto"/>
            <w:left w:val="none" w:sz="0" w:space="0" w:color="auto"/>
            <w:bottom w:val="none" w:sz="0" w:space="0" w:color="auto"/>
            <w:right w:val="none" w:sz="0" w:space="0" w:color="auto"/>
          </w:divBdr>
          <w:divsChild>
            <w:div w:id="784732124">
              <w:marLeft w:val="0"/>
              <w:marRight w:val="0"/>
              <w:marTop w:val="0"/>
              <w:marBottom w:val="0"/>
              <w:divBdr>
                <w:top w:val="none" w:sz="0" w:space="0" w:color="auto"/>
                <w:left w:val="none" w:sz="0" w:space="0" w:color="auto"/>
                <w:bottom w:val="none" w:sz="0" w:space="0" w:color="auto"/>
                <w:right w:val="none" w:sz="0" w:space="0" w:color="auto"/>
              </w:divBdr>
              <w:divsChild>
                <w:div w:id="1038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82370">
      <w:bodyDiv w:val="1"/>
      <w:marLeft w:val="0"/>
      <w:marRight w:val="0"/>
      <w:marTop w:val="0"/>
      <w:marBottom w:val="0"/>
      <w:divBdr>
        <w:top w:val="none" w:sz="0" w:space="0" w:color="auto"/>
        <w:left w:val="none" w:sz="0" w:space="0" w:color="auto"/>
        <w:bottom w:val="none" w:sz="0" w:space="0" w:color="auto"/>
        <w:right w:val="none" w:sz="0" w:space="0" w:color="auto"/>
      </w:divBdr>
      <w:divsChild>
        <w:div w:id="502209578">
          <w:marLeft w:val="0"/>
          <w:marRight w:val="0"/>
          <w:marTop w:val="0"/>
          <w:marBottom w:val="0"/>
          <w:divBdr>
            <w:top w:val="none" w:sz="0" w:space="0" w:color="auto"/>
            <w:left w:val="none" w:sz="0" w:space="0" w:color="auto"/>
            <w:bottom w:val="none" w:sz="0" w:space="0" w:color="auto"/>
            <w:right w:val="none" w:sz="0" w:space="0" w:color="auto"/>
          </w:divBdr>
          <w:divsChild>
            <w:div w:id="1016495891">
              <w:marLeft w:val="0"/>
              <w:marRight w:val="0"/>
              <w:marTop w:val="0"/>
              <w:marBottom w:val="0"/>
              <w:divBdr>
                <w:top w:val="none" w:sz="0" w:space="0" w:color="auto"/>
                <w:left w:val="none" w:sz="0" w:space="0" w:color="auto"/>
                <w:bottom w:val="none" w:sz="0" w:space="0" w:color="auto"/>
                <w:right w:val="none" w:sz="0" w:space="0" w:color="auto"/>
              </w:divBdr>
              <w:divsChild>
                <w:div w:id="15836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i.org/10.1146/annurev.ne.18.030195.001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McKay</dc:creator>
  <cp:keywords/>
  <dc:description/>
  <cp:lastModifiedBy>Manikya Alister</cp:lastModifiedBy>
  <cp:revision>17</cp:revision>
  <dcterms:created xsi:type="dcterms:W3CDTF">2021-04-24T05:38:00Z</dcterms:created>
  <dcterms:modified xsi:type="dcterms:W3CDTF">2021-04-29T23:44:00Z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id="6NJ0LsFu"/&gt;&lt;style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